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84942" w14:textId="77777777" w:rsidR="00122D20" w:rsidRDefault="00634FA7" w:rsidP="00237564">
      <w:pPr>
        <w:pStyle w:val="Title"/>
      </w:pPr>
      <w:r>
        <w:t>ETP DevKit – Getting Started</w:t>
      </w:r>
    </w:p>
    <w:p w14:paraId="4E7F3926" w14:textId="77777777" w:rsidR="00547460" w:rsidRDefault="00547460" w:rsidP="00547460"/>
    <w:p w14:paraId="01C04E49" w14:textId="743C92C5" w:rsidR="00547460" w:rsidRDefault="002417A6" w:rsidP="00547460">
      <w:r>
        <w:t xml:space="preserve">Version </w:t>
      </w:r>
      <w:r w:rsidR="00547460">
        <w:t>1</w:t>
      </w:r>
      <w:r w:rsidR="00A25EF6">
        <w:t>.1</w:t>
      </w:r>
      <w:bookmarkStart w:id="0" w:name="_GoBack"/>
      <w:bookmarkEnd w:id="0"/>
    </w:p>
    <w:p w14:paraId="4987F413" w14:textId="77777777" w:rsidR="00547460" w:rsidRDefault="00547460" w:rsidP="00547460">
      <w:r>
        <w:t>Copyright 2016 Petrotechnical Data Systems</w:t>
      </w:r>
    </w:p>
    <w:p w14:paraId="7FAB6786" w14:textId="77777777" w:rsidR="00547460" w:rsidRPr="00547460" w:rsidRDefault="00547460" w:rsidP="00547460"/>
    <w:sdt>
      <w:sdtPr>
        <w:rPr>
          <w:rFonts w:asciiTheme="minorHAnsi" w:eastAsiaTheme="minorHAnsi" w:hAnsiTheme="minorHAnsi" w:cstheme="minorBidi"/>
          <w:color w:val="auto"/>
          <w:sz w:val="22"/>
          <w:szCs w:val="22"/>
        </w:rPr>
        <w:id w:val="-416791653"/>
        <w:docPartObj>
          <w:docPartGallery w:val="Table of Contents"/>
          <w:docPartUnique/>
        </w:docPartObj>
      </w:sdtPr>
      <w:sdtEndPr>
        <w:rPr>
          <w:b/>
          <w:bCs/>
          <w:noProof/>
        </w:rPr>
      </w:sdtEndPr>
      <w:sdtContent>
        <w:p w14:paraId="6DAF82BA" w14:textId="77777777" w:rsidR="00547460" w:rsidRDefault="00547460">
          <w:pPr>
            <w:pStyle w:val="TOCHeading"/>
          </w:pPr>
          <w:r>
            <w:t>Contents</w:t>
          </w:r>
        </w:p>
        <w:p w14:paraId="1637DF2A" w14:textId="77777777" w:rsidR="001E6264" w:rsidRDefault="00547460">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458170543" w:history="1">
            <w:r w:rsidR="001E6264" w:rsidRPr="00E57561">
              <w:rPr>
                <w:rStyle w:val="Hyperlink"/>
                <w:noProof/>
              </w:rPr>
              <w:t>1</w:t>
            </w:r>
            <w:r w:rsidR="001E6264">
              <w:rPr>
                <w:rFonts w:eastAsiaTheme="minorEastAsia"/>
                <w:noProof/>
              </w:rPr>
              <w:tab/>
            </w:r>
            <w:r w:rsidR="001E6264" w:rsidRPr="00E57561">
              <w:rPr>
                <w:rStyle w:val="Hyperlink"/>
                <w:noProof/>
              </w:rPr>
              <w:t>Introduction</w:t>
            </w:r>
            <w:r w:rsidR="001E6264">
              <w:rPr>
                <w:noProof/>
                <w:webHidden/>
              </w:rPr>
              <w:tab/>
            </w:r>
            <w:r w:rsidR="001E6264">
              <w:rPr>
                <w:noProof/>
                <w:webHidden/>
              </w:rPr>
              <w:fldChar w:fldCharType="begin"/>
            </w:r>
            <w:r w:rsidR="001E6264">
              <w:rPr>
                <w:noProof/>
                <w:webHidden/>
              </w:rPr>
              <w:instrText xml:space="preserve"> PAGEREF _Toc458170543 \h </w:instrText>
            </w:r>
            <w:r w:rsidR="001E6264">
              <w:rPr>
                <w:noProof/>
                <w:webHidden/>
              </w:rPr>
            </w:r>
            <w:r w:rsidR="001E6264">
              <w:rPr>
                <w:noProof/>
                <w:webHidden/>
              </w:rPr>
              <w:fldChar w:fldCharType="separate"/>
            </w:r>
            <w:r w:rsidR="001E6264">
              <w:rPr>
                <w:noProof/>
                <w:webHidden/>
              </w:rPr>
              <w:t>2</w:t>
            </w:r>
            <w:r w:rsidR="001E6264">
              <w:rPr>
                <w:noProof/>
                <w:webHidden/>
              </w:rPr>
              <w:fldChar w:fldCharType="end"/>
            </w:r>
          </w:hyperlink>
        </w:p>
        <w:p w14:paraId="7879040E" w14:textId="77777777" w:rsidR="001E6264" w:rsidRDefault="001E6264">
          <w:pPr>
            <w:pStyle w:val="TOC2"/>
            <w:tabs>
              <w:tab w:val="left" w:pos="880"/>
              <w:tab w:val="right" w:leader="dot" w:pos="10790"/>
            </w:tabs>
            <w:rPr>
              <w:rFonts w:eastAsiaTheme="minorEastAsia"/>
              <w:noProof/>
            </w:rPr>
          </w:pPr>
          <w:hyperlink w:anchor="_Toc458170544" w:history="1">
            <w:r w:rsidRPr="00E57561">
              <w:rPr>
                <w:rStyle w:val="Hyperlink"/>
                <w:noProof/>
              </w:rPr>
              <w:t>1.1</w:t>
            </w:r>
            <w:r>
              <w:rPr>
                <w:rFonts w:eastAsiaTheme="minorEastAsia"/>
                <w:noProof/>
              </w:rPr>
              <w:tab/>
            </w:r>
            <w:r w:rsidRPr="00E57561">
              <w:rPr>
                <w:rStyle w:val="Hyperlink"/>
                <w:noProof/>
              </w:rPr>
              <w:t>Intended Audience</w:t>
            </w:r>
            <w:r>
              <w:rPr>
                <w:noProof/>
                <w:webHidden/>
              </w:rPr>
              <w:tab/>
            </w:r>
            <w:r>
              <w:rPr>
                <w:noProof/>
                <w:webHidden/>
              </w:rPr>
              <w:fldChar w:fldCharType="begin"/>
            </w:r>
            <w:r>
              <w:rPr>
                <w:noProof/>
                <w:webHidden/>
              </w:rPr>
              <w:instrText xml:space="preserve"> PAGEREF _Toc458170544 \h </w:instrText>
            </w:r>
            <w:r>
              <w:rPr>
                <w:noProof/>
                <w:webHidden/>
              </w:rPr>
            </w:r>
            <w:r>
              <w:rPr>
                <w:noProof/>
                <w:webHidden/>
              </w:rPr>
              <w:fldChar w:fldCharType="separate"/>
            </w:r>
            <w:r>
              <w:rPr>
                <w:noProof/>
                <w:webHidden/>
              </w:rPr>
              <w:t>2</w:t>
            </w:r>
            <w:r>
              <w:rPr>
                <w:noProof/>
                <w:webHidden/>
              </w:rPr>
              <w:fldChar w:fldCharType="end"/>
            </w:r>
          </w:hyperlink>
        </w:p>
        <w:p w14:paraId="559D8DF6" w14:textId="77777777" w:rsidR="001E6264" w:rsidRDefault="001E6264">
          <w:pPr>
            <w:pStyle w:val="TOC2"/>
            <w:tabs>
              <w:tab w:val="left" w:pos="880"/>
              <w:tab w:val="right" w:leader="dot" w:pos="10790"/>
            </w:tabs>
            <w:rPr>
              <w:rFonts w:eastAsiaTheme="minorEastAsia"/>
              <w:noProof/>
            </w:rPr>
          </w:pPr>
          <w:hyperlink w:anchor="_Toc458170545" w:history="1">
            <w:r w:rsidRPr="00E57561">
              <w:rPr>
                <w:rStyle w:val="Hyperlink"/>
                <w:noProof/>
              </w:rPr>
              <w:t>1.2</w:t>
            </w:r>
            <w:r>
              <w:rPr>
                <w:rFonts w:eastAsiaTheme="minorEastAsia"/>
                <w:noProof/>
              </w:rPr>
              <w:tab/>
            </w:r>
            <w:r w:rsidRPr="00E57561">
              <w:rPr>
                <w:rStyle w:val="Hyperlink"/>
                <w:noProof/>
              </w:rPr>
              <w:t>Prerequisites</w:t>
            </w:r>
            <w:r>
              <w:rPr>
                <w:noProof/>
                <w:webHidden/>
              </w:rPr>
              <w:tab/>
            </w:r>
            <w:r>
              <w:rPr>
                <w:noProof/>
                <w:webHidden/>
              </w:rPr>
              <w:fldChar w:fldCharType="begin"/>
            </w:r>
            <w:r>
              <w:rPr>
                <w:noProof/>
                <w:webHidden/>
              </w:rPr>
              <w:instrText xml:space="preserve"> PAGEREF _Toc458170545 \h </w:instrText>
            </w:r>
            <w:r>
              <w:rPr>
                <w:noProof/>
                <w:webHidden/>
              </w:rPr>
            </w:r>
            <w:r>
              <w:rPr>
                <w:noProof/>
                <w:webHidden/>
              </w:rPr>
              <w:fldChar w:fldCharType="separate"/>
            </w:r>
            <w:r>
              <w:rPr>
                <w:noProof/>
                <w:webHidden/>
              </w:rPr>
              <w:t>2</w:t>
            </w:r>
            <w:r>
              <w:rPr>
                <w:noProof/>
                <w:webHidden/>
              </w:rPr>
              <w:fldChar w:fldCharType="end"/>
            </w:r>
          </w:hyperlink>
        </w:p>
        <w:p w14:paraId="185C0065" w14:textId="77777777" w:rsidR="001E6264" w:rsidRDefault="001E6264">
          <w:pPr>
            <w:pStyle w:val="TOC1"/>
            <w:tabs>
              <w:tab w:val="left" w:pos="440"/>
              <w:tab w:val="right" w:leader="dot" w:pos="10790"/>
            </w:tabs>
            <w:rPr>
              <w:rFonts w:eastAsiaTheme="minorEastAsia"/>
              <w:noProof/>
            </w:rPr>
          </w:pPr>
          <w:hyperlink w:anchor="_Toc458170546" w:history="1">
            <w:r w:rsidRPr="00E57561">
              <w:rPr>
                <w:rStyle w:val="Hyperlink"/>
                <w:noProof/>
              </w:rPr>
              <w:t>2</w:t>
            </w:r>
            <w:r>
              <w:rPr>
                <w:rFonts w:eastAsiaTheme="minorEastAsia"/>
                <w:noProof/>
              </w:rPr>
              <w:tab/>
            </w:r>
            <w:r w:rsidRPr="00E57561">
              <w:rPr>
                <w:rStyle w:val="Hyperlink"/>
                <w:noProof/>
              </w:rPr>
              <w:t>Overview</w:t>
            </w:r>
            <w:r>
              <w:rPr>
                <w:noProof/>
                <w:webHidden/>
              </w:rPr>
              <w:tab/>
            </w:r>
            <w:r>
              <w:rPr>
                <w:noProof/>
                <w:webHidden/>
              </w:rPr>
              <w:fldChar w:fldCharType="begin"/>
            </w:r>
            <w:r>
              <w:rPr>
                <w:noProof/>
                <w:webHidden/>
              </w:rPr>
              <w:instrText xml:space="preserve"> PAGEREF _Toc458170546 \h </w:instrText>
            </w:r>
            <w:r>
              <w:rPr>
                <w:noProof/>
                <w:webHidden/>
              </w:rPr>
            </w:r>
            <w:r>
              <w:rPr>
                <w:noProof/>
                <w:webHidden/>
              </w:rPr>
              <w:fldChar w:fldCharType="separate"/>
            </w:r>
            <w:r>
              <w:rPr>
                <w:noProof/>
                <w:webHidden/>
              </w:rPr>
              <w:t>3</w:t>
            </w:r>
            <w:r>
              <w:rPr>
                <w:noProof/>
                <w:webHidden/>
              </w:rPr>
              <w:fldChar w:fldCharType="end"/>
            </w:r>
          </w:hyperlink>
        </w:p>
        <w:p w14:paraId="1C87D6FE" w14:textId="77777777" w:rsidR="001E6264" w:rsidRDefault="001E6264">
          <w:pPr>
            <w:pStyle w:val="TOC2"/>
            <w:tabs>
              <w:tab w:val="left" w:pos="880"/>
              <w:tab w:val="right" w:leader="dot" w:pos="10790"/>
            </w:tabs>
            <w:rPr>
              <w:rFonts w:eastAsiaTheme="minorEastAsia"/>
              <w:noProof/>
            </w:rPr>
          </w:pPr>
          <w:hyperlink w:anchor="_Toc458170547" w:history="1">
            <w:r w:rsidRPr="00E57561">
              <w:rPr>
                <w:rStyle w:val="Hyperlink"/>
                <w:noProof/>
              </w:rPr>
              <w:t>2.1</w:t>
            </w:r>
            <w:r>
              <w:rPr>
                <w:rFonts w:eastAsiaTheme="minorEastAsia"/>
                <w:noProof/>
              </w:rPr>
              <w:tab/>
            </w:r>
            <w:r w:rsidRPr="00E57561">
              <w:rPr>
                <w:rStyle w:val="Hyperlink"/>
                <w:noProof/>
              </w:rPr>
              <w:t>Class Diagrams</w:t>
            </w:r>
            <w:r>
              <w:rPr>
                <w:noProof/>
                <w:webHidden/>
              </w:rPr>
              <w:tab/>
            </w:r>
            <w:r>
              <w:rPr>
                <w:noProof/>
                <w:webHidden/>
              </w:rPr>
              <w:fldChar w:fldCharType="begin"/>
            </w:r>
            <w:r>
              <w:rPr>
                <w:noProof/>
                <w:webHidden/>
              </w:rPr>
              <w:instrText xml:space="preserve"> PAGEREF _Toc458170547 \h </w:instrText>
            </w:r>
            <w:r>
              <w:rPr>
                <w:noProof/>
                <w:webHidden/>
              </w:rPr>
            </w:r>
            <w:r>
              <w:rPr>
                <w:noProof/>
                <w:webHidden/>
              </w:rPr>
              <w:fldChar w:fldCharType="separate"/>
            </w:r>
            <w:r>
              <w:rPr>
                <w:noProof/>
                <w:webHidden/>
              </w:rPr>
              <w:t>3</w:t>
            </w:r>
            <w:r>
              <w:rPr>
                <w:noProof/>
                <w:webHidden/>
              </w:rPr>
              <w:fldChar w:fldCharType="end"/>
            </w:r>
          </w:hyperlink>
        </w:p>
        <w:p w14:paraId="224F9FDF" w14:textId="77777777" w:rsidR="001E6264" w:rsidRDefault="001E6264">
          <w:pPr>
            <w:pStyle w:val="TOC3"/>
            <w:tabs>
              <w:tab w:val="left" w:pos="1320"/>
              <w:tab w:val="right" w:leader="dot" w:pos="10790"/>
            </w:tabs>
            <w:rPr>
              <w:rFonts w:eastAsiaTheme="minorEastAsia"/>
              <w:noProof/>
            </w:rPr>
          </w:pPr>
          <w:hyperlink w:anchor="_Toc458170548" w:history="1">
            <w:r w:rsidRPr="00E57561">
              <w:rPr>
                <w:rStyle w:val="Hyperlink"/>
                <w:noProof/>
              </w:rPr>
              <w:t>2.1.1</w:t>
            </w:r>
            <w:r>
              <w:rPr>
                <w:rFonts w:eastAsiaTheme="minorEastAsia"/>
                <w:noProof/>
              </w:rPr>
              <w:tab/>
            </w:r>
            <w:r w:rsidRPr="00E57561">
              <w:rPr>
                <w:rStyle w:val="Hyperlink"/>
                <w:noProof/>
              </w:rPr>
              <w:t>Base Types</w:t>
            </w:r>
            <w:r>
              <w:rPr>
                <w:noProof/>
                <w:webHidden/>
              </w:rPr>
              <w:tab/>
            </w:r>
            <w:r>
              <w:rPr>
                <w:noProof/>
                <w:webHidden/>
              </w:rPr>
              <w:fldChar w:fldCharType="begin"/>
            </w:r>
            <w:r>
              <w:rPr>
                <w:noProof/>
                <w:webHidden/>
              </w:rPr>
              <w:instrText xml:space="preserve"> PAGEREF _Toc458170548 \h </w:instrText>
            </w:r>
            <w:r>
              <w:rPr>
                <w:noProof/>
                <w:webHidden/>
              </w:rPr>
            </w:r>
            <w:r>
              <w:rPr>
                <w:noProof/>
                <w:webHidden/>
              </w:rPr>
              <w:fldChar w:fldCharType="separate"/>
            </w:r>
            <w:r>
              <w:rPr>
                <w:noProof/>
                <w:webHidden/>
              </w:rPr>
              <w:t>3</w:t>
            </w:r>
            <w:r>
              <w:rPr>
                <w:noProof/>
                <w:webHidden/>
              </w:rPr>
              <w:fldChar w:fldCharType="end"/>
            </w:r>
          </w:hyperlink>
        </w:p>
        <w:p w14:paraId="63B5006E" w14:textId="77777777" w:rsidR="001E6264" w:rsidRDefault="001E6264">
          <w:pPr>
            <w:pStyle w:val="TOC3"/>
            <w:tabs>
              <w:tab w:val="left" w:pos="1320"/>
              <w:tab w:val="right" w:leader="dot" w:pos="10790"/>
            </w:tabs>
            <w:rPr>
              <w:rFonts w:eastAsiaTheme="minorEastAsia"/>
              <w:noProof/>
            </w:rPr>
          </w:pPr>
          <w:hyperlink w:anchor="_Toc458170549" w:history="1">
            <w:r w:rsidRPr="00E57561">
              <w:rPr>
                <w:rStyle w:val="Hyperlink"/>
                <w:noProof/>
              </w:rPr>
              <w:t>2.1.2</w:t>
            </w:r>
            <w:r>
              <w:rPr>
                <w:rFonts w:eastAsiaTheme="minorEastAsia"/>
                <w:noProof/>
              </w:rPr>
              <w:tab/>
            </w:r>
            <w:r w:rsidRPr="00E57561">
              <w:rPr>
                <w:rStyle w:val="Hyperlink"/>
                <w:noProof/>
              </w:rPr>
              <w:t>Protocol Handlers</w:t>
            </w:r>
            <w:r>
              <w:rPr>
                <w:noProof/>
                <w:webHidden/>
              </w:rPr>
              <w:tab/>
            </w:r>
            <w:r>
              <w:rPr>
                <w:noProof/>
                <w:webHidden/>
              </w:rPr>
              <w:fldChar w:fldCharType="begin"/>
            </w:r>
            <w:r>
              <w:rPr>
                <w:noProof/>
                <w:webHidden/>
              </w:rPr>
              <w:instrText xml:space="preserve"> PAGEREF _Toc458170549 \h </w:instrText>
            </w:r>
            <w:r>
              <w:rPr>
                <w:noProof/>
                <w:webHidden/>
              </w:rPr>
            </w:r>
            <w:r>
              <w:rPr>
                <w:noProof/>
                <w:webHidden/>
              </w:rPr>
              <w:fldChar w:fldCharType="separate"/>
            </w:r>
            <w:r>
              <w:rPr>
                <w:noProof/>
                <w:webHidden/>
              </w:rPr>
              <w:t>4</w:t>
            </w:r>
            <w:r>
              <w:rPr>
                <w:noProof/>
                <w:webHidden/>
              </w:rPr>
              <w:fldChar w:fldCharType="end"/>
            </w:r>
          </w:hyperlink>
        </w:p>
        <w:p w14:paraId="31DE74AC" w14:textId="77777777" w:rsidR="001E6264" w:rsidRDefault="001E6264">
          <w:pPr>
            <w:pStyle w:val="TOC1"/>
            <w:tabs>
              <w:tab w:val="left" w:pos="440"/>
              <w:tab w:val="right" w:leader="dot" w:pos="10790"/>
            </w:tabs>
            <w:rPr>
              <w:rFonts w:eastAsiaTheme="minorEastAsia"/>
              <w:noProof/>
            </w:rPr>
          </w:pPr>
          <w:hyperlink w:anchor="_Toc458170550" w:history="1">
            <w:r w:rsidRPr="00E57561">
              <w:rPr>
                <w:rStyle w:val="Hyperlink"/>
                <w:noProof/>
              </w:rPr>
              <w:t>3</w:t>
            </w:r>
            <w:r>
              <w:rPr>
                <w:rFonts w:eastAsiaTheme="minorEastAsia"/>
                <w:noProof/>
              </w:rPr>
              <w:tab/>
            </w:r>
            <w:r w:rsidRPr="00E57561">
              <w:rPr>
                <w:rStyle w:val="Hyperlink"/>
                <w:noProof/>
              </w:rPr>
              <w:t>Solution and Project Setup</w:t>
            </w:r>
            <w:r>
              <w:rPr>
                <w:noProof/>
                <w:webHidden/>
              </w:rPr>
              <w:tab/>
            </w:r>
            <w:r>
              <w:rPr>
                <w:noProof/>
                <w:webHidden/>
              </w:rPr>
              <w:fldChar w:fldCharType="begin"/>
            </w:r>
            <w:r>
              <w:rPr>
                <w:noProof/>
                <w:webHidden/>
              </w:rPr>
              <w:instrText xml:space="preserve"> PAGEREF _Toc458170550 \h </w:instrText>
            </w:r>
            <w:r>
              <w:rPr>
                <w:noProof/>
                <w:webHidden/>
              </w:rPr>
            </w:r>
            <w:r>
              <w:rPr>
                <w:noProof/>
                <w:webHidden/>
              </w:rPr>
              <w:fldChar w:fldCharType="separate"/>
            </w:r>
            <w:r>
              <w:rPr>
                <w:noProof/>
                <w:webHidden/>
              </w:rPr>
              <w:t>6</w:t>
            </w:r>
            <w:r>
              <w:rPr>
                <w:noProof/>
                <w:webHidden/>
              </w:rPr>
              <w:fldChar w:fldCharType="end"/>
            </w:r>
          </w:hyperlink>
        </w:p>
        <w:p w14:paraId="3E2EB5DD" w14:textId="77777777" w:rsidR="001E6264" w:rsidRDefault="001E6264">
          <w:pPr>
            <w:pStyle w:val="TOC2"/>
            <w:tabs>
              <w:tab w:val="left" w:pos="880"/>
              <w:tab w:val="right" w:leader="dot" w:pos="10790"/>
            </w:tabs>
            <w:rPr>
              <w:rFonts w:eastAsiaTheme="minorEastAsia"/>
              <w:noProof/>
            </w:rPr>
          </w:pPr>
          <w:hyperlink w:anchor="_Toc458170551" w:history="1">
            <w:r w:rsidRPr="00E57561">
              <w:rPr>
                <w:rStyle w:val="Hyperlink"/>
                <w:noProof/>
              </w:rPr>
              <w:t>3.1</w:t>
            </w:r>
            <w:r>
              <w:rPr>
                <w:rFonts w:eastAsiaTheme="minorEastAsia"/>
                <w:noProof/>
              </w:rPr>
              <w:tab/>
            </w:r>
            <w:r w:rsidRPr="00E57561">
              <w:rPr>
                <w:rStyle w:val="Hyperlink"/>
                <w:noProof/>
              </w:rPr>
              <w:t>New Solution</w:t>
            </w:r>
            <w:r>
              <w:rPr>
                <w:noProof/>
                <w:webHidden/>
              </w:rPr>
              <w:tab/>
            </w:r>
            <w:r>
              <w:rPr>
                <w:noProof/>
                <w:webHidden/>
              </w:rPr>
              <w:fldChar w:fldCharType="begin"/>
            </w:r>
            <w:r>
              <w:rPr>
                <w:noProof/>
                <w:webHidden/>
              </w:rPr>
              <w:instrText xml:space="preserve"> PAGEREF _Toc458170551 \h </w:instrText>
            </w:r>
            <w:r>
              <w:rPr>
                <w:noProof/>
                <w:webHidden/>
              </w:rPr>
            </w:r>
            <w:r>
              <w:rPr>
                <w:noProof/>
                <w:webHidden/>
              </w:rPr>
              <w:fldChar w:fldCharType="separate"/>
            </w:r>
            <w:r>
              <w:rPr>
                <w:noProof/>
                <w:webHidden/>
              </w:rPr>
              <w:t>6</w:t>
            </w:r>
            <w:r>
              <w:rPr>
                <w:noProof/>
                <w:webHidden/>
              </w:rPr>
              <w:fldChar w:fldCharType="end"/>
            </w:r>
          </w:hyperlink>
        </w:p>
        <w:p w14:paraId="2103AEC9" w14:textId="77777777" w:rsidR="001E6264" w:rsidRDefault="001E6264">
          <w:pPr>
            <w:pStyle w:val="TOC2"/>
            <w:tabs>
              <w:tab w:val="left" w:pos="880"/>
              <w:tab w:val="right" w:leader="dot" w:pos="10790"/>
            </w:tabs>
            <w:rPr>
              <w:rFonts w:eastAsiaTheme="minorEastAsia"/>
              <w:noProof/>
            </w:rPr>
          </w:pPr>
          <w:hyperlink w:anchor="_Toc458170552" w:history="1">
            <w:r w:rsidRPr="00E57561">
              <w:rPr>
                <w:rStyle w:val="Hyperlink"/>
                <w:noProof/>
              </w:rPr>
              <w:t>3.2</w:t>
            </w:r>
            <w:r>
              <w:rPr>
                <w:rFonts w:eastAsiaTheme="minorEastAsia"/>
                <w:noProof/>
              </w:rPr>
              <w:tab/>
            </w:r>
            <w:r w:rsidRPr="00E57561">
              <w:rPr>
                <w:rStyle w:val="Hyperlink"/>
                <w:noProof/>
              </w:rPr>
              <w:t>Import ETP DevKit</w:t>
            </w:r>
            <w:r>
              <w:rPr>
                <w:noProof/>
                <w:webHidden/>
              </w:rPr>
              <w:tab/>
            </w:r>
            <w:r>
              <w:rPr>
                <w:noProof/>
                <w:webHidden/>
              </w:rPr>
              <w:fldChar w:fldCharType="begin"/>
            </w:r>
            <w:r>
              <w:rPr>
                <w:noProof/>
                <w:webHidden/>
              </w:rPr>
              <w:instrText xml:space="preserve"> PAGEREF _Toc458170552 \h </w:instrText>
            </w:r>
            <w:r>
              <w:rPr>
                <w:noProof/>
                <w:webHidden/>
              </w:rPr>
            </w:r>
            <w:r>
              <w:rPr>
                <w:noProof/>
                <w:webHidden/>
              </w:rPr>
              <w:fldChar w:fldCharType="separate"/>
            </w:r>
            <w:r>
              <w:rPr>
                <w:noProof/>
                <w:webHidden/>
              </w:rPr>
              <w:t>6</w:t>
            </w:r>
            <w:r>
              <w:rPr>
                <w:noProof/>
                <w:webHidden/>
              </w:rPr>
              <w:fldChar w:fldCharType="end"/>
            </w:r>
          </w:hyperlink>
        </w:p>
        <w:p w14:paraId="25552425" w14:textId="77777777" w:rsidR="001E6264" w:rsidRDefault="001E6264">
          <w:pPr>
            <w:pStyle w:val="TOC2"/>
            <w:tabs>
              <w:tab w:val="left" w:pos="880"/>
              <w:tab w:val="right" w:leader="dot" w:pos="10790"/>
            </w:tabs>
            <w:rPr>
              <w:rFonts w:eastAsiaTheme="minorEastAsia"/>
              <w:noProof/>
            </w:rPr>
          </w:pPr>
          <w:hyperlink w:anchor="_Toc458170553" w:history="1">
            <w:r w:rsidRPr="00E57561">
              <w:rPr>
                <w:rStyle w:val="Hyperlink"/>
                <w:noProof/>
              </w:rPr>
              <w:t>3.3</w:t>
            </w:r>
            <w:r>
              <w:rPr>
                <w:rFonts w:eastAsiaTheme="minorEastAsia"/>
                <w:noProof/>
              </w:rPr>
              <w:tab/>
            </w:r>
            <w:r w:rsidRPr="00E57561">
              <w:rPr>
                <w:rStyle w:val="Hyperlink"/>
                <w:noProof/>
              </w:rPr>
              <w:t>New Project</w:t>
            </w:r>
            <w:r>
              <w:rPr>
                <w:noProof/>
                <w:webHidden/>
              </w:rPr>
              <w:tab/>
            </w:r>
            <w:r>
              <w:rPr>
                <w:noProof/>
                <w:webHidden/>
              </w:rPr>
              <w:fldChar w:fldCharType="begin"/>
            </w:r>
            <w:r>
              <w:rPr>
                <w:noProof/>
                <w:webHidden/>
              </w:rPr>
              <w:instrText xml:space="preserve"> PAGEREF _Toc458170553 \h </w:instrText>
            </w:r>
            <w:r>
              <w:rPr>
                <w:noProof/>
                <w:webHidden/>
              </w:rPr>
            </w:r>
            <w:r>
              <w:rPr>
                <w:noProof/>
                <w:webHidden/>
              </w:rPr>
              <w:fldChar w:fldCharType="separate"/>
            </w:r>
            <w:r>
              <w:rPr>
                <w:noProof/>
                <w:webHidden/>
              </w:rPr>
              <w:t>7</w:t>
            </w:r>
            <w:r>
              <w:rPr>
                <w:noProof/>
                <w:webHidden/>
              </w:rPr>
              <w:fldChar w:fldCharType="end"/>
            </w:r>
          </w:hyperlink>
        </w:p>
        <w:p w14:paraId="4E587216" w14:textId="77777777" w:rsidR="001E6264" w:rsidRDefault="001E6264">
          <w:pPr>
            <w:pStyle w:val="TOC2"/>
            <w:tabs>
              <w:tab w:val="left" w:pos="880"/>
              <w:tab w:val="right" w:leader="dot" w:pos="10790"/>
            </w:tabs>
            <w:rPr>
              <w:rFonts w:eastAsiaTheme="minorEastAsia"/>
              <w:noProof/>
            </w:rPr>
          </w:pPr>
          <w:hyperlink w:anchor="_Toc458170554" w:history="1">
            <w:r w:rsidRPr="00E57561">
              <w:rPr>
                <w:rStyle w:val="Hyperlink"/>
                <w:noProof/>
              </w:rPr>
              <w:t>3.4</w:t>
            </w:r>
            <w:r>
              <w:rPr>
                <w:rFonts w:eastAsiaTheme="minorEastAsia"/>
                <w:noProof/>
              </w:rPr>
              <w:tab/>
            </w:r>
            <w:r w:rsidRPr="00E57561">
              <w:rPr>
                <w:rStyle w:val="Hyperlink"/>
                <w:noProof/>
              </w:rPr>
              <w:t>Update Dependencies</w:t>
            </w:r>
            <w:r>
              <w:rPr>
                <w:noProof/>
                <w:webHidden/>
              </w:rPr>
              <w:tab/>
            </w:r>
            <w:r>
              <w:rPr>
                <w:noProof/>
                <w:webHidden/>
              </w:rPr>
              <w:fldChar w:fldCharType="begin"/>
            </w:r>
            <w:r>
              <w:rPr>
                <w:noProof/>
                <w:webHidden/>
              </w:rPr>
              <w:instrText xml:space="preserve"> PAGEREF _Toc458170554 \h </w:instrText>
            </w:r>
            <w:r>
              <w:rPr>
                <w:noProof/>
                <w:webHidden/>
              </w:rPr>
            </w:r>
            <w:r>
              <w:rPr>
                <w:noProof/>
                <w:webHidden/>
              </w:rPr>
              <w:fldChar w:fldCharType="separate"/>
            </w:r>
            <w:r>
              <w:rPr>
                <w:noProof/>
                <w:webHidden/>
              </w:rPr>
              <w:t>7</w:t>
            </w:r>
            <w:r>
              <w:rPr>
                <w:noProof/>
                <w:webHidden/>
              </w:rPr>
              <w:fldChar w:fldCharType="end"/>
            </w:r>
          </w:hyperlink>
        </w:p>
        <w:p w14:paraId="321D9D3F" w14:textId="77777777" w:rsidR="001E6264" w:rsidRDefault="001E6264">
          <w:pPr>
            <w:pStyle w:val="TOC1"/>
            <w:tabs>
              <w:tab w:val="left" w:pos="440"/>
              <w:tab w:val="right" w:leader="dot" w:pos="10790"/>
            </w:tabs>
            <w:rPr>
              <w:rFonts w:eastAsiaTheme="minorEastAsia"/>
              <w:noProof/>
            </w:rPr>
          </w:pPr>
          <w:hyperlink w:anchor="_Toc458170555" w:history="1">
            <w:r w:rsidRPr="00E57561">
              <w:rPr>
                <w:rStyle w:val="Hyperlink"/>
                <w:noProof/>
              </w:rPr>
              <w:t>4</w:t>
            </w:r>
            <w:r>
              <w:rPr>
                <w:rFonts w:eastAsiaTheme="minorEastAsia"/>
                <w:noProof/>
              </w:rPr>
              <w:tab/>
            </w:r>
            <w:r w:rsidRPr="00E57561">
              <w:rPr>
                <w:rStyle w:val="Hyperlink"/>
                <w:noProof/>
              </w:rPr>
              <w:t>Integration Tests</w:t>
            </w:r>
            <w:r>
              <w:rPr>
                <w:noProof/>
                <w:webHidden/>
              </w:rPr>
              <w:tab/>
            </w:r>
            <w:r>
              <w:rPr>
                <w:noProof/>
                <w:webHidden/>
              </w:rPr>
              <w:fldChar w:fldCharType="begin"/>
            </w:r>
            <w:r>
              <w:rPr>
                <w:noProof/>
                <w:webHidden/>
              </w:rPr>
              <w:instrText xml:space="preserve"> PAGEREF _Toc458170555 \h </w:instrText>
            </w:r>
            <w:r>
              <w:rPr>
                <w:noProof/>
                <w:webHidden/>
              </w:rPr>
            </w:r>
            <w:r>
              <w:rPr>
                <w:noProof/>
                <w:webHidden/>
              </w:rPr>
              <w:fldChar w:fldCharType="separate"/>
            </w:r>
            <w:r>
              <w:rPr>
                <w:noProof/>
                <w:webHidden/>
              </w:rPr>
              <w:t>10</w:t>
            </w:r>
            <w:r>
              <w:rPr>
                <w:noProof/>
                <w:webHidden/>
              </w:rPr>
              <w:fldChar w:fldCharType="end"/>
            </w:r>
          </w:hyperlink>
        </w:p>
        <w:p w14:paraId="352638E7" w14:textId="77777777" w:rsidR="001E6264" w:rsidRDefault="001E6264">
          <w:pPr>
            <w:pStyle w:val="TOC2"/>
            <w:tabs>
              <w:tab w:val="left" w:pos="880"/>
              <w:tab w:val="right" w:leader="dot" w:pos="10790"/>
            </w:tabs>
            <w:rPr>
              <w:rFonts w:eastAsiaTheme="minorEastAsia"/>
              <w:noProof/>
            </w:rPr>
          </w:pPr>
          <w:hyperlink w:anchor="_Toc458170556" w:history="1">
            <w:r w:rsidRPr="00E57561">
              <w:rPr>
                <w:rStyle w:val="Hyperlink"/>
                <w:noProof/>
              </w:rPr>
              <w:t>4.1</w:t>
            </w:r>
            <w:r>
              <w:rPr>
                <w:rFonts w:eastAsiaTheme="minorEastAsia"/>
                <w:noProof/>
              </w:rPr>
              <w:tab/>
            </w:r>
            <w:r w:rsidRPr="00E57561">
              <w:rPr>
                <w:rStyle w:val="Hyperlink"/>
                <w:noProof/>
              </w:rPr>
              <w:t>Open Web Socket Connection</w:t>
            </w:r>
            <w:r>
              <w:rPr>
                <w:noProof/>
                <w:webHidden/>
              </w:rPr>
              <w:tab/>
            </w:r>
            <w:r>
              <w:rPr>
                <w:noProof/>
                <w:webHidden/>
              </w:rPr>
              <w:fldChar w:fldCharType="begin"/>
            </w:r>
            <w:r>
              <w:rPr>
                <w:noProof/>
                <w:webHidden/>
              </w:rPr>
              <w:instrText xml:space="preserve"> PAGEREF _Toc458170556 \h </w:instrText>
            </w:r>
            <w:r>
              <w:rPr>
                <w:noProof/>
                <w:webHidden/>
              </w:rPr>
            </w:r>
            <w:r>
              <w:rPr>
                <w:noProof/>
                <w:webHidden/>
              </w:rPr>
              <w:fldChar w:fldCharType="separate"/>
            </w:r>
            <w:r>
              <w:rPr>
                <w:noProof/>
                <w:webHidden/>
              </w:rPr>
              <w:t>10</w:t>
            </w:r>
            <w:r>
              <w:rPr>
                <w:noProof/>
                <w:webHidden/>
              </w:rPr>
              <w:fldChar w:fldCharType="end"/>
            </w:r>
          </w:hyperlink>
        </w:p>
        <w:p w14:paraId="1661C68B" w14:textId="77777777" w:rsidR="001E6264" w:rsidRDefault="001E6264">
          <w:pPr>
            <w:pStyle w:val="TOC2"/>
            <w:tabs>
              <w:tab w:val="left" w:pos="880"/>
              <w:tab w:val="right" w:leader="dot" w:pos="10790"/>
            </w:tabs>
            <w:rPr>
              <w:rFonts w:eastAsiaTheme="minorEastAsia"/>
              <w:noProof/>
            </w:rPr>
          </w:pPr>
          <w:hyperlink w:anchor="_Toc458170557" w:history="1">
            <w:r w:rsidRPr="00E57561">
              <w:rPr>
                <w:rStyle w:val="Hyperlink"/>
                <w:noProof/>
              </w:rPr>
              <w:t>4.2</w:t>
            </w:r>
            <w:r>
              <w:rPr>
                <w:rFonts w:eastAsiaTheme="minorEastAsia"/>
                <w:noProof/>
              </w:rPr>
              <w:tab/>
            </w:r>
            <w:r w:rsidRPr="00E57561">
              <w:rPr>
                <w:rStyle w:val="Hyperlink"/>
                <w:noProof/>
              </w:rPr>
              <w:t>Test Extensions</w:t>
            </w:r>
            <w:r>
              <w:rPr>
                <w:noProof/>
                <w:webHidden/>
              </w:rPr>
              <w:tab/>
            </w:r>
            <w:r>
              <w:rPr>
                <w:noProof/>
                <w:webHidden/>
              </w:rPr>
              <w:fldChar w:fldCharType="begin"/>
            </w:r>
            <w:r>
              <w:rPr>
                <w:noProof/>
                <w:webHidden/>
              </w:rPr>
              <w:instrText xml:space="preserve"> PAGEREF _Toc458170557 \h </w:instrText>
            </w:r>
            <w:r>
              <w:rPr>
                <w:noProof/>
                <w:webHidden/>
              </w:rPr>
            </w:r>
            <w:r>
              <w:rPr>
                <w:noProof/>
                <w:webHidden/>
              </w:rPr>
              <w:fldChar w:fldCharType="separate"/>
            </w:r>
            <w:r>
              <w:rPr>
                <w:noProof/>
                <w:webHidden/>
              </w:rPr>
              <w:t>11</w:t>
            </w:r>
            <w:r>
              <w:rPr>
                <w:noProof/>
                <w:webHidden/>
              </w:rPr>
              <w:fldChar w:fldCharType="end"/>
            </w:r>
          </w:hyperlink>
        </w:p>
        <w:p w14:paraId="400A870E" w14:textId="77777777" w:rsidR="001E6264" w:rsidRDefault="001E6264">
          <w:pPr>
            <w:pStyle w:val="TOC2"/>
            <w:tabs>
              <w:tab w:val="left" w:pos="880"/>
              <w:tab w:val="right" w:leader="dot" w:pos="10790"/>
            </w:tabs>
            <w:rPr>
              <w:rFonts w:eastAsiaTheme="minorEastAsia"/>
              <w:noProof/>
            </w:rPr>
          </w:pPr>
          <w:hyperlink w:anchor="_Toc458170558" w:history="1">
            <w:r w:rsidRPr="00E57561">
              <w:rPr>
                <w:rStyle w:val="Hyperlink"/>
                <w:noProof/>
              </w:rPr>
              <w:t>4.3</w:t>
            </w:r>
            <w:r>
              <w:rPr>
                <w:rFonts w:eastAsiaTheme="minorEastAsia"/>
                <w:noProof/>
              </w:rPr>
              <w:tab/>
            </w:r>
            <w:r w:rsidRPr="00E57561">
              <w:rPr>
                <w:rStyle w:val="Hyperlink"/>
                <w:noProof/>
              </w:rPr>
              <w:t>Configuration Settings</w:t>
            </w:r>
            <w:r>
              <w:rPr>
                <w:noProof/>
                <w:webHidden/>
              </w:rPr>
              <w:tab/>
            </w:r>
            <w:r>
              <w:rPr>
                <w:noProof/>
                <w:webHidden/>
              </w:rPr>
              <w:fldChar w:fldCharType="begin"/>
            </w:r>
            <w:r>
              <w:rPr>
                <w:noProof/>
                <w:webHidden/>
              </w:rPr>
              <w:instrText xml:space="preserve"> PAGEREF _Toc458170558 \h </w:instrText>
            </w:r>
            <w:r>
              <w:rPr>
                <w:noProof/>
                <w:webHidden/>
              </w:rPr>
            </w:r>
            <w:r>
              <w:rPr>
                <w:noProof/>
                <w:webHidden/>
              </w:rPr>
              <w:fldChar w:fldCharType="separate"/>
            </w:r>
            <w:r>
              <w:rPr>
                <w:noProof/>
                <w:webHidden/>
              </w:rPr>
              <w:t>12</w:t>
            </w:r>
            <w:r>
              <w:rPr>
                <w:noProof/>
                <w:webHidden/>
              </w:rPr>
              <w:fldChar w:fldCharType="end"/>
            </w:r>
          </w:hyperlink>
        </w:p>
        <w:p w14:paraId="6EEC05A4" w14:textId="77777777" w:rsidR="001E6264" w:rsidRDefault="001E6264">
          <w:pPr>
            <w:pStyle w:val="TOC2"/>
            <w:tabs>
              <w:tab w:val="left" w:pos="880"/>
              <w:tab w:val="right" w:leader="dot" w:pos="10790"/>
            </w:tabs>
            <w:rPr>
              <w:rFonts w:eastAsiaTheme="minorEastAsia"/>
              <w:noProof/>
            </w:rPr>
          </w:pPr>
          <w:hyperlink w:anchor="_Toc458170559" w:history="1">
            <w:r w:rsidRPr="00E57561">
              <w:rPr>
                <w:rStyle w:val="Hyperlink"/>
                <w:noProof/>
              </w:rPr>
              <w:t>4.4</w:t>
            </w:r>
            <w:r>
              <w:rPr>
                <w:rFonts w:eastAsiaTheme="minorEastAsia"/>
                <w:noProof/>
              </w:rPr>
              <w:tab/>
            </w:r>
            <w:r w:rsidRPr="00E57561">
              <w:rPr>
                <w:rStyle w:val="Hyperlink"/>
                <w:noProof/>
              </w:rPr>
              <w:t>Integration Test Setup</w:t>
            </w:r>
            <w:r>
              <w:rPr>
                <w:noProof/>
                <w:webHidden/>
              </w:rPr>
              <w:tab/>
            </w:r>
            <w:r>
              <w:rPr>
                <w:noProof/>
                <w:webHidden/>
              </w:rPr>
              <w:fldChar w:fldCharType="begin"/>
            </w:r>
            <w:r>
              <w:rPr>
                <w:noProof/>
                <w:webHidden/>
              </w:rPr>
              <w:instrText xml:space="preserve"> PAGEREF _Toc458170559 \h </w:instrText>
            </w:r>
            <w:r>
              <w:rPr>
                <w:noProof/>
                <w:webHidden/>
              </w:rPr>
            </w:r>
            <w:r>
              <w:rPr>
                <w:noProof/>
                <w:webHidden/>
              </w:rPr>
              <w:fldChar w:fldCharType="separate"/>
            </w:r>
            <w:r>
              <w:rPr>
                <w:noProof/>
                <w:webHidden/>
              </w:rPr>
              <w:t>12</w:t>
            </w:r>
            <w:r>
              <w:rPr>
                <w:noProof/>
                <w:webHidden/>
              </w:rPr>
              <w:fldChar w:fldCharType="end"/>
            </w:r>
          </w:hyperlink>
        </w:p>
        <w:p w14:paraId="6FA15172" w14:textId="77777777" w:rsidR="001E6264" w:rsidRDefault="001E6264">
          <w:pPr>
            <w:pStyle w:val="TOC2"/>
            <w:tabs>
              <w:tab w:val="left" w:pos="880"/>
              <w:tab w:val="right" w:leader="dot" w:pos="10790"/>
            </w:tabs>
            <w:rPr>
              <w:rFonts w:eastAsiaTheme="minorEastAsia"/>
              <w:noProof/>
            </w:rPr>
          </w:pPr>
          <w:hyperlink w:anchor="_Toc458170560" w:history="1">
            <w:r w:rsidRPr="00E57561">
              <w:rPr>
                <w:rStyle w:val="Hyperlink"/>
                <w:noProof/>
              </w:rPr>
              <w:t>4.5</w:t>
            </w:r>
            <w:r>
              <w:rPr>
                <w:rFonts w:eastAsiaTheme="minorEastAsia"/>
                <w:noProof/>
              </w:rPr>
              <w:tab/>
            </w:r>
            <w:r w:rsidRPr="00E57561">
              <w:rPr>
                <w:rStyle w:val="Hyperlink"/>
                <w:noProof/>
              </w:rPr>
              <w:t>Connect to a Simple Producer</w:t>
            </w:r>
            <w:r>
              <w:rPr>
                <w:noProof/>
                <w:webHidden/>
              </w:rPr>
              <w:tab/>
            </w:r>
            <w:r>
              <w:rPr>
                <w:noProof/>
                <w:webHidden/>
              </w:rPr>
              <w:fldChar w:fldCharType="begin"/>
            </w:r>
            <w:r>
              <w:rPr>
                <w:noProof/>
                <w:webHidden/>
              </w:rPr>
              <w:instrText xml:space="preserve"> PAGEREF _Toc458170560 \h </w:instrText>
            </w:r>
            <w:r>
              <w:rPr>
                <w:noProof/>
                <w:webHidden/>
              </w:rPr>
            </w:r>
            <w:r>
              <w:rPr>
                <w:noProof/>
                <w:webHidden/>
              </w:rPr>
              <w:fldChar w:fldCharType="separate"/>
            </w:r>
            <w:r>
              <w:rPr>
                <w:noProof/>
                <w:webHidden/>
              </w:rPr>
              <w:t>13</w:t>
            </w:r>
            <w:r>
              <w:rPr>
                <w:noProof/>
                <w:webHidden/>
              </w:rPr>
              <w:fldChar w:fldCharType="end"/>
            </w:r>
          </w:hyperlink>
        </w:p>
        <w:p w14:paraId="1ABE7FC6" w14:textId="77777777" w:rsidR="001E6264" w:rsidRDefault="001E6264">
          <w:pPr>
            <w:pStyle w:val="TOC2"/>
            <w:tabs>
              <w:tab w:val="left" w:pos="880"/>
              <w:tab w:val="right" w:leader="dot" w:pos="10790"/>
            </w:tabs>
            <w:rPr>
              <w:rFonts w:eastAsiaTheme="minorEastAsia"/>
              <w:noProof/>
            </w:rPr>
          </w:pPr>
          <w:hyperlink w:anchor="_Toc458170561" w:history="1">
            <w:r w:rsidRPr="00E57561">
              <w:rPr>
                <w:rStyle w:val="Hyperlink"/>
                <w:noProof/>
              </w:rPr>
              <w:t>4.6</w:t>
            </w:r>
            <w:r>
              <w:rPr>
                <w:rFonts w:eastAsiaTheme="minorEastAsia"/>
                <w:noProof/>
              </w:rPr>
              <w:tab/>
            </w:r>
            <w:r w:rsidRPr="00E57561">
              <w:rPr>
                <w:rStyle w:val="Hyperlink"/>
                <w:noProof/>
              </w:rPr>
              <w:t>Using the Discovery Protocol</w:t>
            </w:r>
            <w:r>
              <w:rPr>
                <w:noProof/>
                <w:webHidden/>
              </w:rPr>
              <w:tab/>
            </w:r>
            <w:r>
              <w:rPr>
                <w:noProof/>
                <w:webHidden/>
              </w:rPr>
              <w:fldChar w:fldCharType="begin"/>
            </w:r>
            <w:r>
              <w:rPr>
                <w:noProof/>
                <w:webHidden/>
              </w:rPr>
              <w:instrText xml:space="preserve"> PAGEREF _Toc458170561 \h </w:instrText>
            </w:r>
            <w:r>
              <w:rPr>
                <w:noProof/>
                <w:webHidden/>
              </w:rPr>
            </w:r>
            <w:r>
              <w:rPr>
                <w:noProof/>
                <w:webHidden/>
              </w:rPr>
              <w:fldChar w:fldCharType="separate"/>
            </w:r>
            <w:r>
              <w:rPr>
                <w:noProof/>
                <w:webHidden/>
              </w:rPr>
              <w:t>14</w:t>
            </w:r>
            <w:r>
              <w:rPr>
                <w:noProof/>
                <w:webHidden/>
              </w:rPr>
              <w:fldChar w:fldCharType="end"/>
            </w:r>
          </w:hyperlink>
        </w:p>
        <w:p w14:paraId="19387E10" w14:textId="77777777" w:rsidR="001E6264" w:rsidRDefault="001E6264">
          <w:pPr>
            <w:pStyle w:val="TOC1"/>
            <w:tabs>
              <w:tab w:val="left" w:pos="440"/>
              <w:tab w:val="right" w:leader="dot" w:pos="10790"/>
            </w:tabs>
            <w:rPr>
              <w:rFonts w:eastAsiaTheme="minorEastAsia"/>
              <w:noProof/>
            </w:rPr>
          </w:pPr>
          <w:hyperlink w:anchor="_Toc458170562" w:history="1">
            <w:r w:rsidRPr="00E57561">
              <w:rPr>
                <w:rStyle w:val="Hyperlink"/>
                <w:noProof/>
              </w:rPr>
              <w:t>5</w:t>
            </w:r>
            <w:r>
              <w:rPr>
                <w:rFonts w:eastAsiaTheme="minorEastAsia"/>
                <w:noProof/>
              </w:rPr>
              <w:tab/>
            </w:r>
            <w:r w:rsidRPr="00E57561">
              <w:rPr>
                <w:rStyle w:val="Hyperlink"/>
                <w:noProof/>
              </w:rPr>
              <w:t>Sample Client Application</w:t>
            </w:r>
            <w:r>
              <w:rPr>
                <w:noProof/>
                <w:webHidden/>
              </w:rPr>
              <w:tab/>
            </w:r>
            <w:r>
              <w:rPr>
                <w:noProof/>
                <w:webHidden/>
              </w:rPr>
              <w:fldChar w:fldCharType="begin"/>
            </w:r>
            <w:r>
              <w:rPr>
                <w:noProof/>
                <w:webHidden/>
              </w:rPr>
              <w:instrText xml:space="preserve"> PAGEREF _Toc458170562 \h </w:instrText>
            </w:r>
            <w:r>
              <w:rPr>
                <w:noProof/>
                <w:webHidden/>
              </w:rPr>
            </w:r>
            <w:r>
              <w:rPr>
                <w:noProof/>
                <w:webHidden/>
              </w:rPr>
              <w:fldChar w:fldCharType="separate"/>
            </w:r>
            <w:r>
              <w:rPr>
                <w:noProof/>
                <w:webHidden/>
              </w:rPr>
              <w:t>16</w:t>
            </w:r>
            <w:r>
              <w:rPr>
                <w:noProof/>
                <w:webHidden/>
              </w:rPr>
              <w:fldChar w:fldCharType="end"/>
            </w:r>
          </w:hyperlink>
        </w:p>
        <w:p w14:paraId="2748E8F5" w14:textId="77777777" w:rsidR="001E6264" w:rsidRDefault="001E6264">
          <w:pPr>
            <w:pStyle w:val="TOC1"/>
            <w:tabs>
              <w:tab w:val="left" w:pos="440"/>
              <w:tab w:val="right" w:leader="dot" w:pos="10790"/>
            </w:tabs>
            <w:rPr>
              <w:rFonts w:eastAsiaTheme="minorEastAsia"/>
              <w:noProof/>
            </w:rPr>
          </w:pPr>
          <w:hyperlink w:anchor="_Toc458170563" w:history="1">
            <w:r w:rsidRPr="00E57561">
              <w:rPr>
                <w:rStyle w:val="Hyperlink"/>
                <w:noProof/>
              </w:rPr>
              <w:t>6</w:t>
            </w:r>
            <w:r>
              <w:rPr>
                <w:rFonts w:eastAsiaTheme="minorEastAsia"/>
                <w:noProof/>
              </w:rPr>
              <w:tab/>
            </w:r>
            <w:r w:rsidRPr="00E57561">
              <w:rPr>
                <w:rStyle w:val="Hyperlink"/>
                <w:noProof/>
              </w:rPr>
              <w:t>Sample Server Application</w:t>
            </w:r>
            <w:r>
              <w:rPr>
                <w:noProof/>
                <w:webHidden/>
              </w:rPr>
              <w:tab/>
            </w:r>
            <w:r>
              <w:rPr>
                <w:noProof/>
                <w:webHidden/>
              </w:rPr>
              <w:fldChar w:fldCharType="begin"/>
            </w:r>
            <w:r>
              <w:rPr>
                <w:noProof/>
                <w:webHidden/>
              </w:rPr>
              <w:instrText xml:space="preserve"> PAGEREF _Toc458170563 \h </w:instrText>
            </w:r>
            <w:r>
              <w:rPr>
                <w:noProof/>
                <w:webHidden/>
              </w:rPr>
            </w:r>
            <w:r>
              <w:rPr>
                <w:noProof/>
                <w:webHidden/>
              </w:rPr>
              <w:fldChar w:fldCharType="separate"/>
            </w:r>
            <w:r>
              <w:rPr>
                <w:noProof/>
                <w:webHidden/>
              </w:rPr>
              <w:t>21</w:t>
            </w:r>
            <w:r>
              <w:rPr>
                <w:noProof/>
                <w:webHidden/>
              </w:rPr>
              <w:fldChar w:fldCharType="end"/>
            </w:r>
          </w:hyperlink>
        </w:p>
        <w:p w14:paraId="331DBADF" w14:textId="77777777" w:rsidR="001E6264" w:rsidRDefault="001E6264">
          <w:pPr>
            <w:pStyle w:val="TOC1"/>
            <w:tabs>
              <w:tab w:val="left" w:pos="440"/>
              <w:tab w:val="right" w:leader="dot" w:pos="10790"/>
            </w:tabs>
            <w:rPr>
              <w:rFonts w:eastAsiaTheme="minorEastAsia"/>
              <w:noProof/>
            </w:rPr>
          </w:pPr>
          <w:hyperlink w:anchor="_Toc458170564" w:history="1">
            <w:r w:rsidRPr="00E57561">
              <w:rPr>
                <w:rStyle w:val="Hyperlink"/>
                <w:noProof/>
              </w:rPr>
              <w:t>7</w:t>
            </w:r>
            <w:r>
              <w:rPr>
                <w:rFonts w:eastAsiaTheme="minorEastAsia"/>
                <w:noProof/>
              </w:rPr>
              <w:tab/>
            </w:r>
            <w:r w:rsidRPr="00E57561">
              <w:rPr>
                <w:rStyle w:val="Hyperlink"/>
                <w:noProof/>
              </w:rPr>
              <w:t>References</w:t>
            </w:r>
            <w:r>
              <w:rPr>
                <w:noProof/>
                <w:webHidden/>
              </w:rPr>
              <w:tab/>
            </w:r>
            <w:r>
              <w:rPr>
                <w:noProof/>
                <w:webHidden/>
              </w:rPr>
              <w:fldChar w:fldCharType="begin"/>
            </w:r>
            <w:r>
              <w:rPr>
                <w:noProof/>
                <w:webHidden/>
              </w:rPr>
              <w:instrText xml:space="preserve"> PAGEREF _Toc458170564 \h </w:instrText>
            </w:r>
            <w:r>
              <w:rPr>
                <w:noProof/>
                <w:webHidden/>
              </w:rPr>
            </w:r>
            <w:r>
              <w:rPr>
                <w:noProof/>
                <w:webHidden/>
              </w:rPr>
              <w:fldChar w:fldCharType="separate"/>
            </w:r>
            <w:r>
              <w:rPr>
                <w:noProof/>
                <w:webHidden/>
              </w:rPr>
              <w:t>25</w:t>
            </w:r>
            <w:r>
              <w:rPr>
                <w:noProof/>
                <w:webHidden/>
              </w:rPr>
              <w:fldChar w:fldCharType="end"/>
            </w:r>
          </w:hyperlink>
        </w:p>
        <w:p w14:paraId="3941BF1E" w14:textId="77777777" w:rsidR="00547460" w:rsidRDefault="00547460">
          <w:r>
            <w:rPr>
              <w:b/>
              <w:bCs/>
              <w:noProof/>
            </w:rPr>
            <w:fldChar w:fldCharType="end"/>
          </w:r>
        </w:p>
      </w:sdtContent>
    </w:sdt>
    <w:p w14:paraId="2A4DB7C5" w14:textId="77777777" w:rsidR="00547460" w:rsidRDefault="00547460">
      <w:pPr>
        <w:rPr>
          <w:rFonts w:asciiTheme="majorHAnsi" w:eastAsiaTheme="majorEastAsia" w:hAnsiTheme="majorHAnsi" w:cstheme="majorBidi"/>
          <w:color w:val="2E74B5" w:themeColor="accent1" w:themeShade="BF"/>
          <w:sz w:val="32"/>
          <w:szCs w:val="32"/>
        </w:rPr>
      </w:pPr>
      <w:r>
        <w:br w:type="page"/>
      </w:r>
    </w:p>
    <w:p w14:paraId="028FBA31" w14:textId="77777777" w:rsidR="005F3B0D" w:rsidRDefault="005F3B0D" w:rsidP="00634FA7">
      <w:pPr>
        <w:pStyle w:val="Heading1"/>
      </w:pPr>
      <w:bookmarkStart w:id="1" w:name="_Toc458170543"/>
      <w:r>
        <w:lastRenderedPageBreak/>
        <w:t>Introduction</w:t>
      </w:r>
      <w:bookmarkEnd w:id="1"/>
    </w:p>
    <w:p w14:paraId="5EE69110" w14:textId="77777777" w:rsidR="000B725F" w:rsidRDefault="000B725F" w:rsidP="000B725F">
      <w:r>
        <w:t>This guide introduces the ETP DevKit library and gives examples for both client and server scenarios.</w:t>
      </w:r>
      <w:r w:rsidR="00391A95">
        <w:t xml:space="preserve">  The source code for this library and all of the samples used in this document can be found in the following Git repository:</w:t>
      </w:r>
    </w:p>
    <w:p w14:paraId="4E57F38C" w14:textId="77777777" w:rsidR="00391A95" w:rsidRPr="000B725F" w:rsidRDefault="00391A95" w:rsidP="000B725F">
      <w:r w:rsidRPr="00391A95">
        <w:rPr>
          <w:color w:val="FF0000"/>
        </w:rPr>
        <w:t>[TODO: Add link to the public Git repository]</w:t>
      </w:r>
    </w:p>
    <w:p w14:paraId="1F271F72" w14:textId="77777777" w:rsidR="005F3B0D" w:rsidRDefault="000B725F" w:rsidP="000B725F">
      <w:pPr>
        <w:pStyle w:val="Heading2"/>
      </w:pPr>
      <w:bookmarkStart w:id="2" w:name="_Toc458170544"/>
      <w:r>
        <w:t>Intended Audience</w:t>
      </w:r>
      <w:bookmarkEnd w:id="2"/>
    </w:p>
    <w:p w14:paraId="3AEE2D3C" w14:textId="77777777" w:rsidR="000B725F" w:rsidRPr="000B725F" w:rsidRDefault="000B725F" w:rsidP="000B725F">
      <w:r>
        <w:t>Solution architects evaluating Energistics Transfer Protocol technologies and software developers writing .NET applications which are required to send and receive asynchronous ETP messages.</w:t>
      </w:r>
      <w:r w:rsidR="002579B3">
        <w:t xml:space="preserve">  This guide assumes familiarity with the ETP Specification, which can be downloaded from Energistics.</w:t>
      </w:r>
    </w:p>
    <w:p w14:paraId="5E4A21F3" w14:textId="77777777" w:rsidR="00634FA7" w:rsidRDefault="00634FA7" w:rsidP="005F3B0D">
      <w:pPr>
        <w:pStyle w:val="Heading2"/>
      </w:pPr>
      <w:bookmarkStart w:id="3" w:name="_Toc458170545"/>
      <w:r>
        <w:t>Prerequisites</w:t>
      </w:r>
      <w:bookmarkEnd w:id="3"/>
    </w:p>
    <w:p w14:paraId="5D05483C" w14:textId="77777777" w:rsidR="00634FA7" w:rsidRDefault="00634FA7" w:rsidP="00634FA7">
      <w:r>
        <w:t>This document assumes the following development environment</w:t>
      </w:r>
    </w:p>
    <w:p w14:paraId="2EB10149" w14:textId="77777777" w:rsidR="000E7DA9" w:rsidRDefault="000E7DA9" w:rsidP="000E7DA9">
      <w:pPr>
        <w:pStyle w:val="ListParagraph"/>
        <w:numPr>
          <w:ilvl w:val="0"/>
          <w:numId w:val="3"/>
        </w:numPr>
      </w:pPr>
      <w:r>
        <w:t>Windows Server 2012+ or Windows 8+</w:t>
      </w:r>
    </w:p>
    <w:p w14:paraId="578B1F0A" w14:textId="77777777" w:rsidR="000E7DA9" w:rsidRDefault="000E7DA9" w:rsidP="000E7DA9">
      <w:pPr>
        <w:pStyle w:val="ListParagraph"/>
        <w:numPr>
          <w:ilvl w:val="0"/>
          <w:numId w:val="3"/>
        </w:numPr>
      </w:pPr>
      <w:r>
        <w:t>Visual Studio 2013 or 2015</w:t>
      </w:r>
    </w:p>
    <w:p w14:paraId="0F32B474" w14:textId="77777777" w:rsidR="000B725F" w:rsidRDefault="000B725F" w:rsidP="000E7DA9">
      <w:pPr>
        <w:pStyle w:val="ListParagraph"/>
        <w:numPr>
          <w:ilvl w:val="0"/>
          <w:numId w:val="3"/>
        </w:numPr>
      </w:pPr>
      <w:r>
        <w:t>.NET Framework 4.6</w:t>
      </w:r>
    </w:p>
    <w:p w14:paraId="2741763F" w14:textId="77777777" w:rsidR="000E7DA9" w:rsidRDefault="000E7DA9" w:rsidP="000E7DA9">
      <w:r>
        <w:t xml:space="preserve">Additionally, for native </w:t>
      </w:r>
      <w:r w:rsidR="008E0896">
        <w:t>Web Socket</w:t>
      </w:r>
      <w:r>
        <w:t xml:space="preserve"> support and ASP.NET</w:t>
      </w:r>
    </w:p>
    <w:p w14:paraId="156219E5" w14:textId="77777777" w:rsidR="00B33223" w:rsidRDefault="000E7DA9" w:rsidP="000B725F">
      <w:pPr>
        <w:pStyle w:val="ListParagraph"/>
        <w:numPr>
          <w:ilvl w:val="0"/>
          <w:numId w:val="4"/>
        </w:numPr>
      </w:pPr>
      <w:r>
        <w:t xml:space="preserve">IIS </w:t>
      </w:r>
      <w:r w:rsidR="00986C16">
        <w:t xml:space="preserve">8.5+ </w:t>
      </w:r>
      <w:r>
        <w:t xml:space="preserve">with </w:t>
      </w:r>
      <w:r w:rsidR="008E0896">
        <w:t>Web Sockets</w:t>
      </w:r>
      <w:r>
        <w:t xml:space="preserve"> enabled</w:t>
      </w:r>
    </w:p>
    <w:p w14:paraId="6F8812D9" w14:textId="77777777" w:rsidR="00B83E29" w:rsidRDefault="00B83E29">
      <w:pPr>
        <w:rPr>
          <w:rFonts w:asciiTheme="majorHAnsi" w:eastAsiaTheme="majorEastAsia" w:hAnsiTheme="majorHAnsi" w:cstheme="majorBidi"/>
          <w:color w:val="2E74B5" w:themeColor="accent1" w:themeShade="BF"/>
          <w:sz w:val="32"/>
          <w:szCs w:val="32"/>
        </w:rPr>
      </w:pPr>
      <w:r>
        <w:br w:type="page"/>
      </w:r>
    </w:p>
    <w:p w14:paraId="5247F290" w14:textId="77777777" w:rsidR="00B33223" w:rsidRDefault="00264E0D" w:rsidP="003A52CE">
      <w:pPr>
        <w:pStyle w:val="Heading1"/>
      </w:pPr>
      <w:bookmarkStart w:id="4" w:name="_Toc458170546"/>
      <w:r>
        <w:lastRenderedPageBreak/>
        <w:t>Overview</w:t>
      </w:r>
      <w:bookmarkEnd w:id="4"/>
    </w:p>
    <w:p w14:paraId="2D314F29" w14:textId="77777777" w:rsidR="00264E0D" w:rsidRDefault="003A52CE" w:rsidP="00264E0D">
      <w:r>
        <w:t>The ETP DevKit is a .NET library providing a common foundation and the basic infrastructure needed to communicate via the Energistics Transfer Protocol.</w:t>
      </w:r>
      <w:r w:rsidR="00264E0D">
        <w:t xml:space="preserve">  The library provides a definition and base implementation of each interface described in the ETP Specification.</w:t>
      </w:r>
    </w:p>
    <w:p w14:paraId="57B6B15C" w14:textId="77777777" w:rsidR="00CA306D" w:rsidRDefault="00CA306D" w:rsidP="00264E0D">
      <w:r>
        <w:t xml:space="preserve">Each interface implementation has been developed as a protocol handler that can be used out of the box or extended to provide additional functionality.  Customized processing of messages can be achieved by either registering handlers for the various interface events or by deriving from the library’s protocol handlers and overriding the </w:t>
      </w:r>
      <w:r w:rsidR="00B83E29">
        <w:t>virtual</w:t>
      </w:r>
      <w:r>
        <w:t xml:space="preserve"> message handling methods.</w:t>
      </w:r>
    </w:p>
    <w:p w14:paraId="16BEEB9E" w14:textId="77777777" w:rsidR="004B683C" w:rsidRDefault="004B683C" w:rsidP="00264E0D">
      <w:r>
        <w:t>The base handlers can be bypassed altogether by implementing and registering a custom implementation of the protocol specific interfaces.</w:t>
      </w:r>
    </w:p>
    <w:p w14:paraId="3561D408" w14:textId="77777777" w:rsidR="00264E0D" w:rsidRDefault="00264E0D" w:rsidP="00264E0D">
      <w:pPr>
        <w:pStyle w:val="Heading2"/>
      </w:pPr>
      <w:bookmarkStart w:id="5" w:name="_Toc458170547"/>
      <w:r>
        <w:t>Class Diagrams</w:t>
      </w:r>
      <w:bookmarkEnd w:id="5"/>
    </w:p>
    <w:p w14:paraId="05100343" w14:textId="77777777" w:rsidR="00264E0D" w:rsidRPr="00264E0D" w:rsidRDefault="00264E0D" w:rsidP="00264E0D">
      <w:r>
        <w:t>The following class diagrams provide an overview of the types found in the ETP DevKit library.</w:t>
      </w:r>
    </w:p>
    <w:p w14:paraId="5259D856" w14:textId="77777777" w:rsidR="00B33223" w:rsidRDefault="00B33223" w:rsidP="00264E0D">
      <w:pPr>
        <w:pStyle w:val="Heading3"/>
      </w:pPr>
      <w:bookmarkStart w:id="6" w:name="_Toc458170548"/>
      <w:r>
        <w:t>Base Types</w:t>
      </w:r>
      <w:bookmarkEnd w:id="6"/>
    </w:p>
    <w:p w14:paraId="5BCD4185" w14:textId="77777777" w:rsidR="00B33223" w:rsidRPr="00B33223" w:rsidRDefault="00B33223" w:rsidP="00B33223">
      <w:r>
        <w:rPr>
          <w:noProof/>
        </w:rPr>
        <w:drawing>
          <wp:inline distT="0" distB="0" distL="0" distR="0" wp14:anchorId="04847A61" wp14:editId="695794EE">
            <wp:extent cx="6858000" cy="3888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88740"/>
                    </a:xfrm>
                    <a:prstGeom prst="rect">
                      <a:avLst/>
                    </a:prstGeom>
                  </pic:spPr>
                </pic:pic>
              </a:graphicData>
            </a:graphic>
          </wp:inline>
        </w:drawing>
      </w:r>
    </w:p>
    <w:p w14:paraId="6C5762D5" w14:textId="77777777" w:rsidR="005C77B7" w:rsidRDefault="00B33223" w:rsidP="00264E0D">
      <w:pPr>
        <w:pStyle w:val="Heading3"/>
      </w:pPr>
      <w:bookmarkStart w:id="7" w:name="_Toc458170549"/>
      <w:r>
        <w:lastRenderedPageBreak/>
        <w:t>Protocol Handlers</w:t>
      </w:r>
      <w:bookmarkEnd w:id="7"/>
    </w:p>
    <w:p w14:paraId="6F776536" w14:textId="77777777" w:rsidR="004C2735" w:rsidRDefault="005C77B7" w:rsidP="005C77B7">
      <w:r w:rsidRPr="005C77B7">
        <w:rPr>
          <w:noProof/>
        </w:rPr>
        <w:drawing>
          <wp:inline distT="0" distB="0" distL="0" distR="0" wp14:anchorId="5FF9696B" wp14:editId="7E4E0A7B">
            <wp:extent cx="6858000" cy="814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8143875"/>
                    </a:xfrm>
                    <a:prstGeom prst="rect">
                      <a:avLst/>
                    </a:prstGeom>
                  </pic:spPr>
                </pic:pic>
              </a:graphicData>
            </a:graphic>
          </wp:inline>
        </w:drawing>
      </w:r>
    </w:p>
    <w:p w14:paraId="5272AEBE" w14:textId="77777777" w:rsidR="00634FA7" w:rsidRPr="000B725F" w:rsidRDefault="004C2735" w:rsidP="005C77B7">
      <w:r w:rsidRPr="004C2735">
        <w:rPr>
          <w:noProof/>
        </w:rPr>
        <w:lastRenderedPageBreak/>
        <w:drawing>
          <wp:inline distT="0" distB="0" distL="0" distR="0" wp14:anchorId="12F4FE02" wp14:editId="5BC146CD">
            <wp:extent cx="6858000" cy="6074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074410"/>
                    </a:xfrm>
                    <a:prstGeom prst="rect">
                      <a:avLst/>
                    </a:prstGeom>
                  </pic:spPr>
                </pic:pic>
              </a:graphicData>
            </a:graphic>
          </wp:inline>
        </w:drawing>
      </w:r>
      <w:r w:rsidR="00634FA7">
        <w:br w:type="page"/>
      </w:r>
    </w:p>
    <w:p w14:paraId="14A69F0B" w14:textId="77777777" w:rsidR="00634FA7" w:rsidRDefault="00634FA7" w:rsidP="00634FA7">
      <w:pPr>
        <w:pStyle w:val="Heading1"/>
      </w:pPr>
      <w:bookmarkStart w:id="8" w:name="_Toc458170550"/>
      <w:r>
        <w:lastRenderedPageBreak/>
        <w:t>Solution and Project Setup</w:t>
      </w:r>
      <w:bookmarkEnd w:id="8"/>
    </w:p>
    <w:p w14:paraId="573031AD" w14:textId="77777777" w:rsidR="005D19C0" w:rsidRPr="005D19C0" w:rsidRDefault="005D19C0" w:rsidP="005D19C0">
      <w:pPr>
        <w:pStyle w:val="Heading2"/>
      </w:pPr>
      <w:bookmarkStart w:id="9" w:name="_Toc458170551"/>
      <w:r>
        <w:t>New Solution</w:t>
      </w:r>
      <w:bookmarkEnd w:id="9"/>
    </w:p>
    <w:p w14:paraId="6EEE9B07" w14:textId="77777777" w:rsidR="005D19C0" w:rsidRDefault="000E7DA9" w:rsidP="005D19C0">
      <w:r>
        <w:t>Open Visual Studio and create a new, blank solution</w:t>
      </w:r>
      <w:r w:rsidR="005D19C0">
        <w:t xml:space="preserve"> named ETP.</w:t>
      </w:r>
    </w:p>
    <w:p w14:paraId="52BE4BEF" w14:textId="77777777" w:rsidR="005D19C0" w:rsidRDefault="00237564" w:rsidP="005D19C0">
      <w:r>
        <w:rPr>
          <w:noProof/>
        </w:rPr>
        <w:drawing>
          <wp:inline distT="0" distB="0" distL="0" distR="0" wp14:anchorId="20C60988" wp14:editId="68685ED3">
            <wp:extent cx="5029200" cy="355769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3557696"/>
                    </a:xfrm>
                    <a:prstGeom prst="rect">
                      <a:avLst/>
                    </a:prstGeom>
                  </pic:spPr>
                </pic:pic>
              </a:graphicData>
            </a:graphic>
          </wp:inline>
        </w:drawing>
      </w:r>
    </w:p>
    <w:p w14:paraId="6973FB58" w14:textId="77777777" w:rsidR="00BC0E80" w:rsidRDefault="00BC0E80" w:rsidP="005D19C0">
      <w:pPr>
        <w:pStyle w:val="Heading2"/>
      </w:pPr>
      <w:bookmarkStart w:id="10" w:name="_Toc458170552"/>
      <w:r>
        <w:t>Import ETP DevKit</w:t>
      </w:r>
      <w:bookmarkEnd w:id="10"/>
    </w:p>
    <w:p w14:paraId="217E51E9" w14:textId="77777777" w:rsidR="00BC0E80" w:rsidRDefault="00BC0E80" w:rsidP="00BC0E80">
      <w:r>
        <w:t xml:space="preserve">Add an existing project to the solution by browsing to the </w:t>
      </w:r>
      <w:r w:rsidR="00D37595">
        <w:t>DevKit</w:t>
      </w:r>
      <w:r>
        <w:t>.csproj file located in the project downloaded from the Git repository.</w:t>
      </w:r>
    </w:p>
    <w:p w14:paraId="0619238D" w14:textId="77777777" w:rsidR="00BC0E80" w:rsidRPr="00BC0E80" w:rsidRDefault="00866AC0" w:rsidP="00BC0E80">
      <w:r>
        <w:rPr>
          <w:noProof/>
        </w:rPr>
        <w:drawing>
          <wp:inline distT="0" distB="0" distL="0" distR="0" wp14:anchorId="070ABC3E" wp14:editId="41E4461A">
            <wp:extent cx="4572000" cy="3228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3228770"/>
                    </a:xfrm>
                    <a:prstGeom prst="rect">
                      <a:avLst/>
                    </a:prstGeom>
                  </pic:spPr>
                </pic:pic>
              </a:graphicData>
            </a:graphic>
          </wp:inline>
        </w:drawing>
      </w:r>
    </w:p>
    <w:p w14:paraId="0D758BC7" w14:textId="77777777" w:rsidR="00C270F5" w:rsidRDefault="00C270F5">
      <w:pPr>
        <w:rPr>
          <w:rFonts w:asciiTheme="majorHAnsi" w:eastAsiaTheme="majorEastAsia" w:hAnsiTheme="majorHAnsi" w:cstheme="majorBidi"/>
          <w:color w:val="2E74B5" w:themeColor="accent1" w:themeShade="BF"/>
          <w:sz w:val="26"/>
          <w:szCs w:val="26"/>
        </w:rPr>
      </w:pPr>
      <w:r>
        <w:br w:type="page"/>
      </w:r>
    </w:p>
    <w:p w14:paraId="71800391" w14:textId="77777777" w:rsidR="005D19C0" w:rsidRDefault="005D19C0" w:rsidP="005D19C0">
      <w:pPr>
        <w:pStyle w:val="Heading2"/>
      </w:pPr>
      <w:bookmarkStart w:id="11" w:name="_Toc458170553"/>
      <w:r>
        <w:lastRenderedPageBreak/>
        <w:t>New Project</w:t>
      </w:r>
      <w:bookmarkEnd w:id="11"/>
    </w:p>
    <w:p w14:paraId="5715CD4E" w14:textId="77777777" w:rsidR="00634FA7" w:rsidRDefault="005D19C0" w:rsidP="005D19C0">
      <w:r>
        <w:t>Create a new Unit Test project named ETP.Tests</w:t>
      </w:r>
    </w:p>
    <w:p w14:paraId="7A721E72" w14:textId="77777777" w:rsidR="005D19C0" w:rsidRDefault="00237564" w:rsidP="005D19C0">
      <w:r>
        <w:rPr>
          <w:noProof/>
        </w:rPr>
        <w:drawing>
          <wp:inline distT="0" distB="0" distL="0" distR="0" wp14:anchorId="6D623A65" wp14:editId="6C67248F">
            <wp:extent cx="5029200" cy="3571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3571198"/>
                    </a:xfrm>
                    <a:prstGeom prst="rect">
                      <a:avLst/>
                    </a:prstGeom>
                  </pic:spPr>
                </pic:pic>
              </a:graphicData>
            </a:graphic>
          </wp:inline>
        </w:drawing>
      </w:r>
    </w:p>
    <w:p w14:paraId="0706F7F3" w14:textId="77777777" w:rsidR="007E13A7" w:rsidRDefault="00BC0E80" w:rsidP="005D19C0">
      <w:r>
        <w:t>Rename the</w:t>
      </w:r>
      <w:r w:rsidR="0056223B">
        <w:t xml:space="preserve"> UnitTest1.cs file to EtpClientTests.cs</w:t>
      </w:r>
      <w:r w:rsidR="007E13A7">
        <w:t>.</w:t>
      </w:r>
    </w:p>
    <w:p w14:paraId="3162D48F" w14:textId="77777777" w:rsidR="00085469" w:rsidRDefault="00085469" w:rsidP="005D19C0">
      <w:r>
        <w:t>Open the project properties for ETP.Tests and select “.NET Framework 4.6” as the target framework.</w:t>
      </w:r>
    </w:p>
    <w:p w14:paraId="37813D07" w14:textId="77777777" w:rsidR="00085469" w:rsidRDefault="00085469" w:rsidP="005D19C0">
      <w:r>
        <w:rPr>
          <w:noProof/>
        </w:rPr>
        <w:drawing>
          <wp:inline distT="0" distB="0" distL="0" distR="0" wp14:anchorId="4BF26321" wp14:editId="2CD1D975">
            <wp:extent cx="3942272" cy="1955651"/>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1333" cy="1970068"/>
                    </a:xfrm>
                    <a:prstGeom prst="rect">
                      <a:avLst/>
                    </a:prstGeom>
                    <a:noFill/>
                    <a:ln>
                      <a:noFill/>
                    </a:ln>
                  </pic:spPr>
                </pic:pic>
              </a:graphicData>
            </a:graphic>
          </wp:inline>
        </w:drawing>
      </w:r>
    </w:p>
    <w:p w14:paraId="740F0F87" w14:textId="77777777" w:rsidR="0056223B" w:rsidRDefault="0056223B" w:rsidP="0056223B">
      <w:pPr>
        <w:pStyle w:val="Heading2"/>
      </w:pPr>
      <w:bookmarkStart w:id="12" w:name="_Toc458170554"/>
      <w:r>
        <w:t>Update Dependencies</w:t>
      </w:r>
      <w:bookmarkEnd w:id="12"/>
    </w:p>
    <w:p w14:paraId="00D3B405" w14:textId="77777777" w:rsidR="0056223B" w:rsidRDefault="0056223B" w:rsidP="005D19C0">
      <w:r>
        <w:t xml:space="preserve">Open the NuGet Package </w:t>
      </w:r>
      <w:r w:rsidR="00FF706D">
        <w:t>Manager Console (Tools --&gt; NuG</w:t>
      </w:r>
      <w:r>
        <w:t>et Package Manager) and click Restore to download any missing NuGet packages.</w:t>
      </w:r>
    </w:p>
    <w:p w14:paraId="54ADCE99" w14:textId="77777777" w:rsidR="00B40E5A" w:rsidRDefault="00B40E5A" w:rsidP="005D19C0">
      <w:r>
        <w:t xml:space="preserve">Add a project reference to the ETP.Tests project for the </w:t>
      </w:r>
      <w:r w:rsidR="0075257B">
        <w:t>DevKit</w:t>
      </w:r>
      <w:r>
        <w:t xml:space="preserve"> library.</w:t>
      </w:r>
    </w:p>
    <w:p w14:paraId="2ADBB8EC" w14:textId="77777777" w:rsidR="00B40E5A" w:rsidRDefault="00610FC0" w:rsidP="005D19C0">
      <w:r w:rsidRPr="00610FC0">
        <w:rPr>
          <w:noProof/>
        </w:rPr>
        <w:lastRenderedPageBreak/>
        <w:drawing>
          <wp:inline distT="0" distB="0" distL="0" distR="0" wp14:anchorId="099029A2" wp14:editId="7A99F44E">
            <wp:extent cx="5486400" cy="3265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265935"/>
                    </a:xfrm>
                    <a:prstGeom prst="rect">
                      <a:avLst/>
                    </a:prstGeom>
                  </pic:spPr>
                </pic:pic>
              </a:graphicData>
            </a:graphic>
          </wp:inline>
        </w:drawing>
      </w:r>
    </w:p>
    <w:p w14:paraId="4A5205E8" w14:textId="77777777" w:rsidR="0056223B" w:rsidRDefault="0056223B" w:rsidP="005D19C0">
      <w:r>
        <w:t xml:space="preserve">Add the following dependencies to the ETP.Tests project using the NuGet Package Manager Console or </w:t>
      </w:r>
      <w:r w:rsidR="00BF71A8">
        <w:t xml:space="preserve">via the </w:t>
      </w:r>
      <w:r>
        <w:t>Manage NuGet Packages dialog:</w:t>
      </w:r>
    </w:p>
    <w:p w14:paraId="47B97CC2" w14:textId="77777777" w:rsidR="0056223B" w:rsidRDefault="0056223B" w:rsidP="0056223B">
      <w:pPr>
        <w:pStyle w:val="ListParagraph"/>
        <w:numPr>
          <w:ilvl w:val="0"/>
          <w:numId w:val="4"/>
        </w:numPr>
      </w:pPr>
      <w:r>
        <w:t>log4net</w:t>
      </w:r>
      <w:r w:rsidR="00B40E5A">
        <w:t xml:space="preserve"> (version 2.0.5)</w:t>
      </w:r>
    </w:p>
    <w:p w14:paraId="31F3F266" w14:textId="77777777" w:rsidR="0056223B" w:rsidRDefault="0056223B" w:rsidP="0056223B">
      <w:pPr>
        <w:pStyle w:val="ListParagraph"/>
        <w:numPr>
          <w:ilvl w:val="0"/>
          <w:numId w:val="4"/>
        </w:numPr>
      </w:pPr>
      <w:r>
        <w:t>Newtonsoft.Json</w:t>
      </w:r>
      <w:r w:rsidR="00B40E5A">
        <w:t xml:space="preserve"> (version (8.0.2</w:t>
      </w:r>
      <w:r w:rsidR="00085469">
        <w:t>+</w:t>
      </w:r>
      <w:r w:rsidR="00B40E5A">
        <w:t>)</w:t>
      </w:r>
    </w:p>
    <w:p w14:paraId="76A6F750" w14:textId="0450CE89" w:rsidR="0056223B" w:rsidRDefault="00B40E5A" w:rsidP="0056223B">
      <w:pPr>
        <w:pStyle w:val="ListParagraph"/>
        <w:numPr>
          <w:ilvl w:val="0"/>
          <w:numId w:val="4"/>
        </w:numPr>
      </w:pPr>
      <w:r>
        <w:t>Apache.Avro (version 1.7.7.</w:t>
      </w:r>
      <w:r w:rsidR="00085469">
        <w:t>2</w:t>
      </w:r>
      <w:r>
        <w:t>)</w:t>
      </w:r>
    </w:p>
    <w:p w14:paraId="7E6AA41B" w14:textId="2B100D0D" w:rsidR="00B40E5A" w:rsidRDefault="00B40E5A" w:rsidP="0056223B">
      <w:pPr>
        <w:pStyle w:val="ListParagraph"/>
        <w:numPr>
          <w:ilvl w:val="0"/>
          <w:numId w:val="4"/>
        </w:numPr>
      </w:pPr>
      <w:r>
        <w:t>ETP (version 1.</w:t>
      </w:r>
      <w:r w:rsidR="00E9696D">
        <w:t>4.1</w:t>
      </w:r>
      <w:r>
        <w:t>)</w:t>
      </w:r>
      <w:r w:rsidR="00BF71A8">
        <w:t xml:space="preserve"> – ETP messages library</w:t>
      </w:r>
    </w:p>
    <w:p w14:paraId="5C269D50" w14:textId="77777777" w:rsidR="00B40E5A" w:rsidRDefault="00B40E5A" w:rsidP="0056223B">
      <w:pPr>
        <w:pStyle w:val="ListParagraph"/>
        <w:numPr>
          <w:ilvl w:val="0"/>
          <w:numId w:val="4"/>
        </w:numPr>
      </w:pPr>
      <w:r>
        <w:t>WebSocket4Net (version 0.14.1)</w:t>
      </w:r>
      <w:r w:rsidR="00BF71A8">
        <w:t xml:space="preserve"> – </w:t>
      </w:r>
      <w:r w:rsidR="008E0896">
        <w:t>Web Socket</w:t>
      </w:r>
      <w:r w:rsidR="00BF71A8">
        <w:t xml:space="preserve"> Client library</w:t>
      </w:r>
    </w:p>
    <w:p w14:paraId="506DE97E" w14:textId="77777777" w:rsidR="00B40E5A" w:rsidRDefault="00B40E5A" w:rsidP="0056223B">
      <w:pPr>
        <w:pStyle w:val="ListParagraph"/>
        <w:numPr>
          <w:ilvl w:val="0"/>
          <w:numId w:val="4"/>
        </w:numPr>
      </w:pPr>
      <w:r>
        <w:t>SuperWebSocket (version 0.9.0.2)</w:t>
      </w:r>
      <w:r w:rsidR="00BF71A8">
        <w:t xml:space="preserve"> – </w:t>
      </w:r>
      <w:r w:rsidR="008E0896">
        <w:t>Web Socket</w:t>
      </w:r>
      <w:r w:rsidR="00BF71A8">
        <w:t xml:space="preserve"> Server library</w:t>
      </w:r>
    </w:p>
    <w:p w14:paraId="23A3620A" w14:textId="77777777" w:rsidR="00B40E5A" w:rsidRDefault="00B40E5A" w:rsidP="00B40E5A">
      <w:r>
        <w:t>When completed, your environment should look similar to the following screen shot.</w:t>
      </w:r>
    </w:p>
    <w:p w14:paraId="4DF4D640" w14:textId="21D176CE" w:rsidR="00B40E5A" w:rsidRDefault="00926471" w:rsidP="00B40E5A">
      <w:r w:rsidRPr="00926471">
        <w:rPr>
          <w:noProof/>
        </w:rPr>
        <w:lastRenderedPageBreak/>
        <w:t xml:space="preserve"> </w:t>
      </w:r>
      <w:r>
        <w:rPr>
          <w:noProof/>
        </w:rPr>
        <w:drawing>
          <wp:inline distT="0" distB="0" distL="0" distR="0" wp14:anchorId="0F61B0D6" wp14:editId="31C9B13F">
            <wp:extent cx="6858000" cy="4168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168140"/>
                    </a:xfrm>
                    <a:prstGeom prst="rect">
                      <a:avLst/>
                    </a:prstGeom>
                  </pic:spPr>
                </pic:pic>
              </a:graphicData>
            </a:graphic>
          </wp:inline>
        </w:drawing>
      </w:r>
    </w:p>
    <w:p w14:paraId="44CC2D11" w14:textId="77777777" w:rsidR="00B40E5A" w:rsidRDefault="00B40E5A">
      <w:pPr>
        <w:rPr>
          <w:rFonts w:asciiTheme="majorHAnsi" w:eastAsiaTheme="majorEastAsia" w:hAnsiTheme="majorHAnsi" w:cstheme="majorBidi"/>
          <w:color w:val="2E74B5" w:themeColor="accent1" w:themeShade="BF"/>
          <w:sz w:val="32"/>
          <w:szCs w:val="32"/>
        </w:rPr>
      </w:pPr>
      <w:r>
        <w:br w:type="page"/>
      </w:r>
    </w:p>
    <w:p w14:paraId="67E9BA84" w14:textId="77777777" w:rsidR="00634FA7" w:rsidRDefault="00F857AE" w:rsidP="00634FA7">
      <w:pPr>
        <w:pStyle w:val="Heading1"/>
      </w:pPr>
      <w:bookmarkStart w:id="13" w:name="_Toc458170555"/>
      <w:r>
        <w:lastRenderedPageBreak/>
        <w:t>Integration Tests</w:t>
      </w:r>
      <w:bookmarkEnd w:id="13"/>
    </w:p>
    <w:p w14:paraId="0CA555E3" w14:textId="77777777" w:rsidR="00472AE2" w:rsidRDefault="00472AE2" w:rsidP="00472AE2">
      <w:pPr>
        <w:pStyle w:val="Heading2"/>
      </w:pPr>
      <w:bookmarkStart w:id="14" w:name="_Toc458170556"/>
      <w:r>
        <w:t xml:space="preserve">Open </w:t>
      </w:r>
      <w:r w:rsidR="008E0896">
        <w:t>Web Socket</w:t>
      </w:r>
      <w:r>
        <w:t xml:space="preserve"> Connection</w:t>
      </w:r>
      <w:bookmarkEnd w:id="14"/>
    </w:p>
    <w:p w14:paraId="3DDCA993" w14:textId="77777777" w:rsidR="00472AE2" w:rsidRDefault="00472AE2">
      <w:r>
        <w:t>Replace the entire contents of the EtpClientTests.cs file with the following, or rename the default method, TestMethod1, to EtpClient_Opens_WebSocket_Connection and copy-and-paste the following code snippet.</w:t>
      </w:r>
    </w:p>
    <w:tbl>
      <w:tblPr>
        <w:tblStyle w:val="TableGrid"/>
        <w:tblW w:w="0" w:type="auto"/>
        <w:tblLook w:val="04A0" w:firstRow="1" w:lastRow="0" w:firstColumn="1" w:lastColumn="0" w:noHBand="0" w:noVBand="1"/>
      </w:tblPr>
      <w:tblGrid>
        <w:gridCol w:w="10790"/>
      </w:tblGrid>
      <w:tr w:rsidR="00472AE2" w14:paraId="4FB1453C" w14:textId="77777777" w:rsidTr="00472AE2">
        <w:tc>
          <w:tcPr>
            <w:tcW w:w="10790" w:type="dxa"/>
          </w:tcPr>
          <w:p w14:paraId="55624A83"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bookmarkStart w:id="15" w:name="_Hlk458009445"/>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System.Threading.Tasks;</w:t>
            </w:r>
          </w:p>
          <w:p w14:paraId="36D162D3"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Energistics.Protocol.ChannelStreaming;</w:t>
            </w:r>
          </w:p>
          <w:p w14:paraId="19C90D53"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Energistics.Protocol.Discovery;</w:t>
            </w:r>
          </w:p>
          <w:p w14:paraId="5110E65E"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Energistics.Protocol.Store;</w:t>
            </w:r>
          </w:p>
          <w:p w14:paraId="10628D5A"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Energistics.Security;</w:t>
            </w:r>
          </w:p>
          <w:p w14:paraId="2FD56A12"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Microsoft.VisualStudio.TestTools.UnitTesting;</w:t>
            </w:r>
          </w:p>
          <w:p w14:paraId="29530D1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722A931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namespace</w:t>
            </w:r>
            <w:r w:rsidRPr="00DD3C7F">
              <w:rPr>
                <w:rFonts w:ascii="Consolas" w:hAnsi="Consolas" w:cs="Consolas"/>
                <w:color w:val="000000"/>
                <w:sz w:val="16"/>
                <w:szCs w:val="16"/>
                <w:highlight w:val="white"/>
              </w:rPr>
              <w:t xml:space="preserve"> Energistics</w:t>
            </w:r>
          </w:p>
          <w:p w14:paraId="665A6BE4"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w:t>
            </w:r>
          </w:p>
          <w:p w14:paraId="35E9F80C"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TestClass</w:t>
            </w:r>
            <w:r w:rsidRPr="00DD3C7F">
              <w:rPr>
                <w:rFonts w:ascii="Consolas" w:hAnsi="Consolas" w:cs="Consolas"/>
                <w:color w:val="000000"/>
                <w:sz w:val="16"/>
                <w:szCs w:val="16"/>
                <w:highlight w:val="white"/>
              </w:rPr>
              <w:t>]</w:t>
            </w:r>
          </w:p>
          <w:p w14:paraId="6BDDC59D"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class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EtpClientTests</w:t>
            </w:r>
          </w:p>
          <w:p w14:paraId="35F30F66"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48A27D2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const</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Uri = </w:t>
            </w:r>
            <w:r w:rsidR="003A52CE">
              <w:rPr>
                <w:rFonts w:ascii="Consolas" w:hAnsi="Consolas" w:cs="Consolas"/>
                <w:color w:val="A31515"/>
                <w:sz w:val="16"/>
                <w:szCs w:val="16"/>
                <w:highlight w:val="white"/>
              </w:rPr>
              <w:t>"wss://</w:t>
            </w:r>
            <w:r w:rsidRPr="00DD3C7F">
              <w:rPr>
                <w:rFonts w:ascii="Consolas" w:hAnsi="Consolas" w:cs="Consolas"/>
                <w:color w:val="A31515"/>
                <w:sz w:val="16"/>
                <w:szCs w:val="16"/>
                <w:highlight w:val="white"/>
              </w:rPr>
              <w:t>witsml.</w:t>
            </w:r>
            <w:r w:rsidR="003A52CE">
              <w:rPr>
                <w:rFonts w:ascii="Consolas" w:hAnsi="Consolas" w:cs="Consolas"/>
                <w:color w:val="A31515"/>
                <w:sz w:val="16"/>
                <w:szCs w:val="16"/>
                <w:highlight w:val="white"/>
              </w:rPr>
              <w:t>pds.nl</w:t>
            </w:r>
            <w:r w:rsidRPr="00DD3C7F">
              <w:rPr>
                <w:rFonts w:ascii="Consolas" w:hAnsi="Consolas" w:cs="Consolas"/>
                <w:color w:val="A31515"/>
                <w:sz w:val="16"/>
                <w:szCs w:val="16"/>
                <w:highlight w:val="white"/>
              </w:rPr>
              <w:t>/api/etp"</w:t>
            </w:r>
            <w:r w:rsidRPr="00DD3C7F">
              <w:rPr>
                <w:rFonts w:ascii="Consolas" w:hAnsi="Consolas" w:cs="Consolas"/>
                <w:color w:val="000000"/>
                <w:sz w:val="16"/>
                <w:szCs w:val="16"/>
                <w:highlight w:val="white"/>
              </w:rPr>
              <w:t>;</w:t>
            </w:r>
          </w:p>
          <w:p w14:paraId="1CA8AE8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const</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AppName = </w:t>
            </w:r>
            <w:r w:rsidRPr="00DD3C7F">
              <w:rPr>
                <w:rFonts w:ascii="Consolas" w:hAnsi="Consolas" w:cs="Consolas"/>
                <w:color w:val="A31515"/>
                <w:sz w:val="16"/>
                <w:szCs w:val="16"/>
                <w:highlight w:val="white"/>
              </w:rPr>
              <w:t>"EtpClientTests"</w:t>
            </w:r>
            <w:r w:rsidRPr="00DD3C7F">
              <w:rPr>
                <w:rFonts w:ascii="Consolas" w:hAnsi="Consolas" w:cs="Consolas"/>
                <w:color w:val="000000"/>
                <w:sz w:val="16"/>
                <w:szCs w:val="16"/>
                <w:highlight w:val="white"/>
              </w:rPr>
              <w:t>;</w:t>
            </w:r>
          </w:p>
          <w:p w14:paraId="0E3CCEC2"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private</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const</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string</w:t>
            </w:r>
            <w:r w:rsidRPr="00DD3C7F">
              <w:rPr>
                <w:rFonts w:ascii="Consolas" w:hAnsi="Consolas" w:cs="Consolas"/>
                <w:color w:val="000000"/>
                <w:sz w:val="16"/>
                <w:szCs w:val="16"/>
                <w:highlight w:val="white"/>
              </w:rPr>
              <w:t xml:space="preserve"> AppVersion = </w:t>
            </w:r>
            <w:r w:rsidRPr="00DD3C7F">
              <w:rPr>
                <w:rFonts w:ascii="Consolas" w:hAnsi="Consolas" w:cs="Consolas"/>
                <w:color w:val="A31515"/>
                <w:sz w:val="16"/>
                <w:szCs w:val="16"/>
                <w:highlight w:val="white"/>
              </w:rPr>
              <w:t>"1.0"</w:t>
            </w:r>
            <w:r w:rsidRPr="00DD3C7F">
              <w:rPr>
                <w:rFonts w:ascii="Consolas" w:hAnsi="Consolas" w:cs="Consolas"/>
                <w:color w:val="000000"/>
                <w:sz w:val="16"/>
                <w:szCs w:val="16"/>
                <w:highlight w:val="white"/>
              </w:rPr>
              <w:t>;</w:t>
            </w:r>
          </w:p>
          <w:p w14:paraId="4DD4AE29"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732A31E2"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TestMethod</w:t>
            </w:r>
            <w:r w:rsidRPr="00DD3C7F">
              <w:rPr>
                <w:rFonts w:ascii="Consolas" w:hAnsi="Consolas" w:cs="Consolas"/>
                <w:color w:val="000000"/>
                <w:sz w:val="16"/>
                <w:szCs w:val="16"/>
                <w:highlight w:val="white"/>
              </w:rPr>
              <w:t>]</w:t>
            </w:r>
          </w:p>
          <w:p w14:paraId="34C8A6E2"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async</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 xml:space="preserve"> EtpClient_Opens_WebSocket_Connection()</w:t>
            </w:r>
          </w:p>
          <w:p w14:paraId="10B708A4"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58D33B91"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Create a Basic authorization header dictionary</w:t>
            </w:r>
          </w:p>
          <w:p w14:paraId="3AA10829"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var</w:t>
            </w:r>
            <w:r w:rsidRPr="00DD3C7F">
              <w:rPr>
                <w:rFonts w:ascii="Consolas" w:hAnsi="Consolas" w:cs="Consolas"/>
                <w:color w:val="000000"/>
                <w:sz w:val="16"/>
                <w:szCs w:val="16"/>
                <w:highlight w:val="white"/>
              </w:rPr>
              <w:t xml:space="preserve"> auth = </w:t>
            </w:r>
            <w:r w:rsidRPr="00DD3C7F">
              <w:rPr>
                <w:rFonts w:ascii="Consolas" w:hAnsi="Consolas" w:cs="Consolas"/>
                <w:color w:val="2B91AF"/>
                <w:sz w:val="16"/>
                <w:szCs w:val="16"/>
                <w:highlight w:val="white"/>
              </w:rPr>
              <w:t>Authorization</w:t>
            </w:r>
            <w:r w:rsidRPr="00DD3C7F">
              <w:rPr>
                <w:rFonts w:ascii="Consolas" w:hAnsi="Consolas" w:cs="Consolas"/>
                <w:color w:val="000000"/>
                <w:sz w:val="16"/>
                <w:szCs w:val="16"/>
                <w:highlight w:val="white"/>
              </w:rPr>
              <w:t>.Basic(</w:t>
            </w:r>
            <w:r w:rsidRPr="00DD3C7F">
              <w:rPr>
                <w:rFonts w:ascii="Consolas" w:hAnsi="Consolas" w:cs="Consolas"/>
                <w:color w:val="A31515"/>
                <w:sz w:val="16"/>
                <w:szCs w:val="16"/>
                <w:highlight w:val="white"/>
              </w:rPr>
              <w:t>"witsml.user"</w:t>
            </w:r>
            <w:r w:rsidRPr="00DD3C7F">
              <w:rPr>
                <w:rFonts w:ascii="Consolas" w:hAnsi="Consolas" w:cs="Consolas"/>
                <w:color w:val="000000"/>
                <w:sz w:val="16"/>
                <w:szCs w:val="16"/>
                <w:highlight w:val="white"/>
              </w:rPr>
              <w:t xml:space="preserve">, </w:t>
            </w:r>
            <w:r w:rsidRPr="00DD3C7F">
              <w:rPr>
                <w:rFonts w:ascii="Consolas" w:hAnsi="Consolas" w:cs="Consolas"/>
                <w:color w:val="A31515"/>
                <w:sz w:val="16"/>
                <w:szCs w:val="16"/>
                <w:highlight w:val="white"/>
              </w:rPr>
              <w:t>"P@$$^0rd!"</w:t>
            </w:r>
            <w:r w:rsidRPr="00DD3C7F">
              <w:rPr>
                <w:rFonts w:ascii="Consolas" w:hAnsi="Consolas" w:cs="Consolas"/>
                <w:color w:val="000000"/>
                <w:sz w:val="16"/>
                <w:szCs w:val="16"/>
                <w:highlight w:val="white"/>
              </w:rPr>
              <w:t>);</w:t>
            </w:r>
          </w:p>
          <w:p w14:paraId="4EC2E89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266268BD"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bookmarkStart w:id="16" w:name="OLE_LINK1"/>
            <w:bookmarkStart w:id="17" w:name="OLE_LINK2"/>
            <w:bookmarkStart w:id="18" w:name="OLE_LINK3"/>
            <w:bookmarkStart w:id="19" w:name="OLE_LINK4"/>
            <w:bookmarkStart w:id="20" w:name="OLE_LINK5"/>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Initialize an EtpClient with a valid Uri, app name and version, and auth header</w:t>
            </w:r>
          </w:p>
          <w:bookmarkEnd w:id="16"/>
          <w:bookmarkEnd w:id="17"/>
          <w:bookmarkEnd w:id="18"/>
          <w:bookmarkEnd w:id="19"/>
          <w:bookmarkEnd w:id="20"/>
          <w:p w14:paraId="2858D9C0"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var</w:t>
            </w:r>
            <w:r w:rsidRPr="00DD3C7F">
              <w:rPr>
                <w:rFonts w:ascii="Consolas" w:hAnsi="Consolas" w:cs="Consolas"/>
                <w:color w:val="000000"/>
                <w:sz w:val="16"/>
                <w:szCs w:val="16"/>
                <w:highlight w:val="white"/>
              </w:rPr>
              <w:t xml:space="preserve"> client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EtpClient</w:t>
            </w:r>
            <w:r w:rsidRPr="00DD3C7F">
              <w:rPr>
                <w:rFonts w:ascii="Consolas" w:hAnsi="Consolas" w:cs="Consolas"/>
                <w:color w:val="000000"/>
                <w:sz w:val="16"/>
                <w:szCs w:val="16"/>
                <w:highlight w:val="white"/>
              </w:rPr>
              <w:t>(Uri, AppName, AppVersion, auth))</w:t>
            </w:r>
          </w:p>
          <w:p w14:paraId="73A67257"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537D5A68"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Register protocol handlers to be used in later tests</w:t>
            </w:r>
          </w:p>
          <w:p w14:paraId="0B0229B7"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client.Register&lt;</w:t>
            </w:r>
            <w:r w:rsidRPr="00DD3C7F">
              <w:rPr>
                <w:rFonts w:ascii="Consolas" w:hAnsi="Consolas" w:cs="Consolas"/>
                <w:color w:val="2B91AF"/>
                <w:sz w:val="16"/>
                <w:szCs w:val="16"/>
                <w:highlight w:val="white"/>
              </w:rPr>
              <w:t>IChannelStreamingConsumer</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ChannelStreamingConsumerHandler</w:t>
            </w:r>
            <w:r w:rsidRPr="00DD3C7F">
              <w:rPr>
                <w:rFonts w:ascii="Consolas" w:hAnsi="Consolas" w:cs="Consolas"/>
                <w:color w:val="000000"/>
                <w:sz w:val="16"/>
                <w:szCs w:val="16"/>
                <w:highlight w:val="white"/>
              </w:rPr>
              <w:t>&gt;();</w:t>
            </w:r>
          </w:p>
          <w:p w14:paraId="6D071477"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client.Register&lt;</w:t>
            </w:r>
            <w:r w:rsidRPr="00DD3C7F">
              <w:rPr>
                <w:rFonts w:ascii="Consolas" w:hAnsi="Consolas" w:cs="Consolas"/>
                <w:color w:val="2B91AF"/>
                <w:sz w:val="16"/>
                <w:szCs w:val="16"/>
                <w:highlight w:val="white"/>
              </w:rPr>
              <w:t>IDiscoveryCustomer</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DiscoveryCustomerHandler</w:t>
            </w:r>
            <w:r w:rsidRPr="00DD3C7F">
              <w:rPr>
                <w:rFonts w:ascii="Consolas" w:hAnsi="Consolas" w:cs="Consolas"/>
                <w:color w:val="000000"/>
                <w:sz w:val="16"/>
                <w:szCs w:val="16"/>
                <w:highlight w:val="white"/>
              </w:rPr>
              <w:t>&gt;();</w:t>
            </w:r>
          </w:p>
          <w:p w14:paraId="43A901E8"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client.Register&lt;</w:t>
            </w:r>
            <w:r w:rsidRPr="00DD3C7F">
              <w:rPr>
                <w:rFonts w:ascii="Consolas" w:hAnsi="Consolas" w:cs="Consolas"/>
                <w:color w:val="2B91AF"/>
                <w:sz w:val="16"/>
                <w:szCs w:val="16"/>
                <w:highlight w:val="white"/>
              </w:rPr>
              <w:t>IStoreCustomer</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StoreCustomerHandler</w:t>
            </w:r>
            <w:r w:rsidRPr="00DD3C7F">
              <w:rPr>
                <w:rFonts w:ascii="Consolas" w:hAnsi="Consolas" w:cs="Consolas"/>
                <w:color w:val="000000"/>
                <w:sz w:val="16"/>
                <w:szCs w:val="16"/>
                <w:highlight w:val="white"/>
              </w:rPr>
              <w:t>&gt;();</w:t>
            </w:r>
          </w:p>
          <w:p w14:paraId="45BAF1AE"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2FD6763B"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Open the connection (uses an async extension method)</w:t>
            </w:r>
          </w:p>
          <w:p w14:paraId="51827CFD"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client.OpenAsync();</w:t>
            </w:r>
          </w:p>
          <w:p w14:paraId="1601E1A9"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p>
          <w:p w14:paraId="613ACB83"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Assert the current state of the connection</w:t>
            </w:r>
          </w:p>
          <w:p w14:paraId="279E467E"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Assert</w:t>
            </w:r>
            <w:r w:rsidRPr="00DD3C7F">
              <w:rPr>
                <w:rFonts w:ascii="Consolas" w:hAnsi="Consolas" w:cs="Consolas"/>
                <w:color w:val="000000"/>
                <w:sz w:val="16"/>
                <w:szCs w:val="16"/>
                <w:highlight w:val="white"/>
              </w:rPr>
              <w:t>.IsTrue(client.IsOpen);</w:t>
            </w:r>
          </w:p>
          <w:p w14:paraId="7E032ACF" w14:textId="77777777" w:rsidR="00FC5811" w:rsidRPr="00DD3C7F" w:rsidRDefault="00FC5811" w:rsidP="00FC5811">
            <w:pPr>
              <w:autoSpaceDE w:val="0"/>
              <w:autoSpaceDN w:val="0"/>
              <w:adjustRightInd w:val="0"/>
              <w:rPr>
                <w:rFonts w:ascii="Consolas" w:hAnsi="Consolas" w:cs="Consolas"/>
                <w:color w:val="000000"/>
                <w:sz w:val="16"/>
                <w:szCs w:val="16"/>
                <w:highlight w:val="white"/>
              </w:rPr>
            </w:pPr>
          </w:p>
          <w:p w14:paraId="5A8E3BA3" w14:textId="77777777"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Explicit Close not needed as the WebSocket connection will be closed</w:t>
            </w:r>
          </w:p>
          <w:p w14:paraId="1D92C08C" w14:textId="77777777"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 automatically after leaving the scope of the using statement</w:t>
            </w:r>
          </w:p>
          <w:p w14:paraId="21F176A8" w14:textId="77777777" w:rsidR="00FC5811" w:rsidRPr="00DD3C7F" w:rsidRDefault="00FC5811" w:rsidP="00FC5811">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8000"/>
                <w:sz w:val="16"/>
                <w:szCs w:val="16"/>
                <w:highlight w:val="white"/>
              </w:rPr>
              <w:t>//client.Close("reason");</w:t>
            </w:r>
          </w:p>
          <w:p w14:paraId="4761BC8F"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0B8B9644"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051059CA" w14:textId="77777777" w:rsidR="00472AE2" w:rsidRPr="00DD3C7F" w:rsidRDefault="00472AE2" w:rsidP="00472AE2">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5F515EDE" w14:textId="77777777" w:rsidR="00472AE2" w:rsidRPr="00472AE2" w:rsidRDefault="00472AE2" w:rsidP="00472AE2">
            <w:pPr>
              <w:autoSpaceDE w:val="0"/>
              <w:autoSpaceDN w:val="0"/>
              <w:adjustRightInd w:val="0"/>
              <w:rPr>
                <w:rFonts w:ascii="Consolas" w:hAnsi="Consolas" w:cs="Consolas"/>
                <w:color w:val="000000"/>
                <w:sz w:val="19"/>
                <w:szCs w:val="19"/>
                <w:highlight w:val="white"/>
              </w:rPr>
            </w:pPr>
            <w:r w:rsidRPr="00DD3C7F">
              <w:rPr>
                <w:rFonts w:ascii="Consolas" w:hAnsi="Consolas" w:cs="Consolas"/>
                <w:color w:val="000000"/>
                <w:sz w:val="16"/>
                <w:szCs w:val="16"/>
                <w:highlight w:val="white"/>
              </w:rPr>
              <w:t>}</w:t>
            </w:r>
          </w:p>
        </w:tc>
      </w:tr>
      <w:bookmarkEnd w:id="15"/>
    </w:tbl>
    <w:p w14:paraId="5EB9FFCA" w14:textId="77777777" w:rsidR="00A846F3" w:rsidRDefault="00A846F3"/>
    <w:p w14:paraId="2096BEED" w14:textId="77777777" w:rsidR="00FC5811" w:rsidRDefault="00A846F3">
      <w:r>
        <w:t>The code commen</w:t>
      </w:r>
      <w:r w:rsidR="00FC5811">
        <w:t>ts explain each step in the process</w:t>
      </w:r>
      <w:r>
        <w:t xml:space="preserve"> and mention the use of </w:t>
      </w:r>
      <w:r w:rsidR="00FC5811">
        <w:t>an OpenAsync extension method, which is explained in the next section.</w:t>
      </w:r>
    </w:p>
    <w:p w14:paraId="52275C12" w14:textId="77777777" w:rsidR="00E63B72" w:rsidRDefault="00E63B72">
      <w:pPr>
        <w:rPr>
          <w:rFonts w:asciiTheme="majorHAnsi" w:eastAsiaTheme="majorEastAsia" w:hAnsiTheme="majorHAnsi" w:cstheme="majorBidi"/>
          <w:color w:val="2E74B5" w:themeColor="accent1" w:themeShade="BF"/>
          <w:sz w:val="26"/>
          <w:szCs w:val="26"/>
        </w:rPr>
      </w:pPr>
      <w:r>
        <w:br w:type="page"/>
      </w:r>
    </w:p>
    <w:p w14:paraId="4B03ED70" w14:textId="77777777" w:rsidR="00FC5811" w:rsidRDefault="00FC5811" w:rsidP="00FC5811">
      <w:pPr>
        <w:pStyle w:val="Heading2"/>
      </w:pPr>
      <w:bookmarkStart w:id="21" w:name="_Toc458170557"/>
      <w:r>
        <w:lastRenderedPageBreak/>
        <w:t>Test Extensions</w:t>
      </w:r>
      <w:bookmarkEnd w:id="21"/>
    </w:p>
    <w:p w14:paraId="70B8C5CA" w14:textId="77777777" w:rsidR="00A846F3" w:rsidRDefault="00A846F3">
      <w:r>
        <w:t>The following class defines the extension methods that will be utilized with the examples to execute and inspect the messages received asynchronously.</w:t>
      </w:r>
    </w:p>
    <w:tbl>
      <w:tblPr>
        <w:tblStyle w:val="TableGrid"/>
        <w:tblW w:w="0" w:type="auto"/>
        <w:tblLook w:val="04A0" w:firstRow="1" w:lastRow="0" w:firstColumn="1" w:lastColumn="0" w:noHBand="0" w:noVBand="1"/>
      </w:tblPr>
      <w:tblGrid>
        <w:gridCol w:w="10790"/>
      </w:tblGrid>
      <w:tr w:rsidR="00A846F3" w14:paraId="0FFEF827" w14:textId="77777777" w:rsidTr="00A846F3">
        <w:tc>
          <w:tcPr>
            <w:tcW w:w="10790" w:type="dxa"/>
          </w:tcPr>
          <w:p w14:paraId="7B88C9FE"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bookmarkStart w:id="22" w:name="_Hlk458009478"/>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System;</w:t>
            </w:r>
          </w:p>
          <w:p w14:paraId="49BA1FF7"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System.Threading;</w:t>
            </w:r>
          </w:p>
          <w:p w14:paraId="046928F7"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using</w:t>
            </w:r>
            <w:r w:rsidRPr="00DD3C7F">
              <w:rPr>
                <w:rFonts w:ascii="Consolas" w:hAnsi="Consolas" w:cs="Consolas"/>
                <w:color w:val="000000"/>
                <w:sz w:val="16"/>
                <w:szCs w:val="16"/>
                <w:highlight w:val="white"/>
              </w:rPr>
              <w:t xml:space="preserve"> System.Threading.Tasks;</w:t>
            </w:r>
          </w:p>
          <w:p w14:paraId="5155443A" w14:textId="77777777" w:rsidR="00DD3C7F" w:rsidRDefault="00DD3C7F" w:rsidP="00A846F3">
            <w:pPr>
              <w:autoSpaceDE w:val="0"/>
              <w:autoSpaceDN w:val="0"/>
              <w:adjustRightInd w:val="0"/>
              <w:rPr>
                <w:rFonts w:ascii="Consolas" w:hAnsi="Consolas" w:cs="Consolas"/>
                <w:color w:val="000000"/>
                <w:sz w:val="16"/>
                <w:szCs w:val="16"/>
                <w:highlight w:val="white"/>
              </w:rPr>
            </w:pPr>
          </w:p>
          <w:p w14:paraId="4F273D43"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FF"/>
                <w:sz w:val="16"/>
                <w:szCs w:val="16"/>
                <w:highlight w:val="white"/>
              </w:rPr>
              <w:t>namespace</w:t>
            </w:r>
            <w:r w:rsidRPr="00DD3C7F">
              <w:rPr>
                <w:rFonts w:ascii="Consolas" w:hAnsi="Consolas" w:cs="Consolas"/>
                <w:color w:val="000000"/>
                <w:sz w:val="16"/>
                <w:szCs w:val="16"/>
                <w:highlight w:val="white"/>
              </w:rPr>
              <w:t xml:space="preserve"> Energistics</w:t>
            </w:r>
          </w:p>
          <w:p w14:paraId="2F66052A"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w:t>
            </w:r>
          </w:p>
          <w:p w14:paraId="77E0DD38"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089399B2"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Provides static helper methods that can be used to process ETP messages asynchronously.</w:t>
            </w:r>
          </w:p>
          <w:p w14:paraId="217BE7F4"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297E4E83"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class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TestExtensions</w:t>
            </w:r>
          </w:p>
          <w:p w14:paraId="6D96CD61"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4D52019E"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5E14DC25"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Opens a WebSocket connection and waits for the SocketOpened event to be called.</w:t>
            </w:r>
          </w:p>
          <w:p w14:paraId="614E57CC"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158B1D94"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&lt;param name="</w:t>
            </w:r>
            <w:r w:rsidRPr="00DD3C7F">
              <w:rPr>
                <w:rFonts w:ascii="Consolas" w:hAnsi="Consolas" w:cs="Consolas"/>
                <w:color w:val="000000"/>
                <w:sz w:val="16"/>
                <w:szCs w:val="16"/>
                <w:highlight w:val="white"/>
              </w:rPr>
              <w:t>client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client.</w:t>
            </w:r>
            <w:r w:rsidRPr="00DD3C7F">
              <w:rPr>
                <w:rFonts w:ascii="Consolas" w:hAnsi="Consolas" w:cs="Consolas"/>
                <w:color w:val="808080"/>
                <w:sz w:val="16"/>
                <w:szCs w:val="16"/>
                <w:highlight w:val="white"/>
              </w:rPr>
              <w:t>&lt;/param&gt;</w:t>
            </w:r>
          </w:p>
          <w:p w14:paraId="14FA82E5"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An awaitable task.</w:t>
            </w:r>
            <w:r w:rsidRPr="00DD3C7F">
              <w:rPr>
                <w:rFonts w:ascii="Consolas" w:hAnsi="Consolas" w:cs="Consolas"/>
                <w:color w:val="808080"/>
                <w:sz w:val="16"/>
                <w:szCs w:val="16"/>
                <w:highlight w:val="white"/>
              </w:rPr>
              <w:t>&lt;/returns&gt;</w:t>
            </w:r>
          </w:p>
          <w:p w14:paraId="697C53A5"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async</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0000FF"/>
                <w:sz w:val="16"/>
                <w:szCs w:val="16"/>
                <w:highlight w:val="white"/>
              </w:rPr>
              <w:t>bool</w:t>
            </w:r>
            <w:r w:rsidRPr="00DD3C7F">
              <w:rPr>
                <w:rFonts w:ascii="Consolas" w:hAnsi="Consolas" w:cs="Consolas"/>
                <w:color w:val="000000"/>
                <w:sz w:val="16"/>
                <w:szCs w:val="16"/>
                <w:highlight w:val="white"/>
              </w:rPr>
              <w:t>&gt; OpenAsync(</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EtpClient</w:t>
            </w:r>
            <w:r w:rsidRPr="00DD3C7F">
              <w:rPr>
                <w:rFonts w:ascii="Consolas" w:hAnsi="Consolas" w:cs="Consolas"/>
                <w:color w:val="000000"/>
                <w:sz w:val="16"/>
                <w:szCs w:val="16"/>
                <w:highlight w:val="white"/>
              </w:rPr>
              <w:t xml:space="preserve"> client)</w:t>
            </w:r>
          </w:p>
          <w:p w14:paraId="61A1D394"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183ED186"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var</w:t>
            </w:r>
            <w:r w:rsidRPr="00DD3C7F">
              <w:rPr>
                <w:rFonts w:ascii="Consolas" w:hAnsi="Consolas" w:cs="Consolas"/>
                <w:color w:val="000000"/>
                <w:sz w:val="16"/>
                <w:szCs w:val="16"/>
                <w:highlight w:val="white"/>
              </w:rPr>
              <w:t xml:space="preserve"> task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0000FF"/>
                <w:sz w:val="16"/>
                <w:szCs w:val="16"/>
                <w:highlight w:val="white"/>
              </w:rPr>
              <w:t>bool</w:t>
            </w:r>
            <w:r w:rsidRPr="00DD3C7F">
              <w:rPr>
                <w:rFonts w:ascii="Consolas" w:hAnsi="Consolas" w:cs="Consolas"/>
                <w:color w:val="000000"/>
                <w:sz w:val="16"/>
                <w:szCs w:val="16"/>
                <w:highlight w:val="white"/>
              </w:rPr>
              <w:t>&gt;(() =&gt; client.IsOpen);</w:t>
            </w:r>
          </w:p>
          <w:p w14:paraId="3CF8C5B7"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p>
          <w:p w14:paraId="2EC5D4A0"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client.SocketOpened += (s, e) =&gt; task.Start();</w:t>
            </w:r>
          </w:p>
          <w:p w14:paraId="767ABB1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client.Open();</w:t>
            </w:r>
          </w:p>
          <w:p w14:paraId="5D694231"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p>
          <w:p w14:paraId="2A1D38FB"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task.WaitAsync();</w:t>
            </w:r>
          </w:p>
          <w:p w14:paraId="3E1FAD3B"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6045852D"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p>
          <w:p w14:paraId="6612F9E5"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0109AB4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Executes a task asynchronously and waits the specified timeout period for it to complete.</w:t>
            </w:r>
          </w:p>
          <w:p w14:paraId="6AFC512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6CC326C1"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&lt;typeparam name="</w:t>
            </w:r>
            <w:r w:rsidRPr="00DD3C7F">
              <w:rPr>
                <w:rFonts w:ascii="Consolas" w:hAnsi="Consolas" w:cs="Consolas"/>
                <w:color w:val="2B91AF"/>
                <w:sz w:val="16"/>
                <w:szCs w:val="16"/>
                <w:highlight w:val="white"/>
              </w:rPr>
              <w:t>TResult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type of the result.</w:t>
            </w:r>
            <w:r w:rsidRPr="00DD3C7F">
              <w:rPr>
                <w:rFonts w:ascii="Consolas" w:hAnsi="Consolas" w:cs="Consolas"/>
                <w:color w:val="808080"/>
                <w:sz w:val="16"/>
                <w:szCs w:val="16"/>
                <w:highlight w:val="white"/>
              </w:rPr>
              <w:t>&lt;/typeparam&gt;</w:t>
            </w:r>
          </w:p>
          <w:p w14:paraId="15B2A5CA"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&lt;param name="</w:t>
            </w:r>
            <w:r w:rsidRPr="00DD3C7F">
              <w:rPr>
                <w:rFonts w:ascii="Consolas" w:hAnsi="Consolas" w:cs="Consolas"/>
                <w:color w:val="000000"/>
                <w:sz w:val="16"/>
                <w:szCs w:val="16"/>
                <w:highlight w:val="white"/>
              </w:rPr>
              <w:t>task</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task to execute.</w:t>
            </w:r>
            <w:r w:rsidRPr="00DD3C7F">
              <w:rPr>
                <w:rFonts w:ascii="Consolas" w:hAnsi="Consolas" w:cs="Consolas"/>
                <w:color w:val="808080"/>
                <w:sz w:val="16"/>
                <w:szCs w:val="16"/>
                <w:highlight w:val="white"/>
              </w:rPr>
              <w:t>&lt;/param&gt;</w:t>
            </w:r>
          </w:p>
          <w:p w14:paraId="018EEA9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&lt;param name="</w:t>
            </w:r>
            <w:r w:rsidRPr="00DD3C7F">
              <w:rPr>
                <w:rFonts w:ascii="Consolas" w:hAnsi="Consolas" w:cs="Consolas"/>
                <w:color w:val="000000"/>
                <w:sz w:val="16"/>
                <w:szCs w:val="16"/>
                <w:highlight w:val="white"/>
              </w:rPr>
              <w:t>milliseconds</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timeout, in milliseconds.</w:t>
            </w:r>
            <w:r w:rsidRPr="00DD3C7F">
              <w:rPr>
                <w:rFonts w:ascii="Consolas" w:hAnsi="Consolas" w:cs="Consolas"/>
                <w:color w:val="808080"/>
                <w:sz w:val="16"/>
                <w:szCs w:val="16"/>
                <w:highlight w:val="white"/>
              </w:rPr>
              <w:t>&lt;/param&gt;</w:t>
            </w:r>
          </w:p>
          <w:p w14:paraId="62CB2D4C"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An awaitable task.</w:t>
            </w:r>
            <w:r w:rsidRPr="00DD3C7F">
              <w:rPr>
                <w:rFonts w:ascii="Consolas" w:hAnsi="Consolas" w:cs="Consolas"/>
                <w:color w:val="808080"/>
                <w:sz w:val="16"/>
                <w:szCs w:val="16"/>
                <w:highlight w:val="white"/>
              </w:rPr>
              <w:t>&lt;/returns&gt;</w:t>
            </w:r>
          </w:p>
          <w:p w14:paraId="2795B985"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&lt;exception cref="</w:t>
            </w:r>
            <w:r w:rsidRPr="00DD3C7F">
              <w:rPr>
                <w:rFonts w:ascii="Consolas" w:hAnsi="Consolas" w:cs="Consolas"/>
                <w:color w:val="000000"/>
                <w:sz w:val="16"/>
                <w:szCs w:val="16"/>
                <w:highlight w:val="white"/>
              </w:rPr>
              <w:t>System.</w:t>
            </w:r>
            <w:r w:rsidRPr="00DD3C7F">
              <w:rPr>
                <w:rFonts w:ascii="Consolas" w:hAnsi="Consolas" w:cs="Consolas"/>
                <w:color w:val="2B91AF"/>
                <w:sz w:val="16"/>
                <w:szCs w:val="16"/>
                <w:highlight w:val="white"/>
              </w:rPr>
              <w:t>TimeoutException</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operation has timed out.</w:t>
            </w:r>
            <w:r w:rsidRPr="00DD3C7F">
              <w:rPr>
                <w:rFonts w:ascii="Consolas" w:hAnsi="Consolas" w:cs="Consolas"/>
                <w:color w:val="808080"/>
                <w:sz w:val="16"/>
                <w:szCs w:val="16"/>
                <w:highlight w:val="white"/>
              </w:rPr>
              <w:t>&lt;/exception&gt;</w:t>
            </w:r>
          </w:p>
          <w:p w14:paraId="35FADA64"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async</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2B91AF"/>
                <w:sz w:val="16"/>
                <w:szCs w:val="16"/>
                <w:highlight w:val="white"/>
              </w:rPr>
              <w:t>TResult</w:t>
            </w:r>
            <w:r w:rsidRPr="00DD3C7F">
              <w:rPr>
                <w:rFonts w:ascii="Consolas" w:hAnsi="Consolas" w:cs="Consolas"/>
                <w:color w:val="000000"/>
                <w:sz w:val="16"/>
                <w:szCs w:val="16"/>
                <w:highlight w:val="white"/>
              </w:rPr>
              <w:t>&gt; WaitAsync&lt;</w:t>
            </w:r>
            <w:r w:rsidRPr="00DD3C7F">
              <w:rPr>
                <w:rFonts w:ascii="Consolas" w:hAnsi="Consolas" w:cs="Consolas"/>
                <w:color w:val="2B91AF"/>
                <w:sz w:val="16"/>
                <w:szCs w:val="16"/>
                <w:highlight w:val="white"/>
              </w:rPr>
              <w:t>TResult</w:t>
            </w:r>
            <w:r w:rsidRPr="00DD3C7F">
              <w:rPr>
                <w:rFonts w:ascii="Consolas" w:hAnsi="Consolas" w:cs="Consolas"/>
                <w:color w:val="000000"/>
                <w:sz w:val="16"/>
                <w:szCs w:val="16"/>
                <w:highlight w:val="white"/>
              </w:rPr>
              <w:t>&gt;</w:t>
            </w:r>
            <w:r w:rsidR="00FC5811" w:rsidRPr="00DD3C7F">
              <w:rPr>
                <w:rFonts w:ascii="Consolas" w:hAnsi="Consolas" w:cs="Consolas"/>
                <w:color w:val="000000"/>
                <w:sz w:val="16"/>
                <w:szCs w:val="16"/>
                <w:highlight w:val="white"/>
              </w:rPr>
              <w:t>(</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2B91AF"/>
                <w:sz w:val="16"/>
                <w:szCs w:val="16"/>
                <w:highlight w:val="white"/>
              </w:rPr>
              <w:t>TResult</w:t>
            </w:r>
            <w:r w:rsidRPr="00DD3C7F">
              <w:rPr>
                <w:rFonts w:ascii="Consolas" w:hAnsi="Consolas" w:cs="Consolas"/>
                <w:color w:val="000000"/>
                <w:sz w:val="16"/>
                <w:szCs w:val="16"/>
                <w:highlight w:val="white"/>
              </w:rPr>
              <w:t xml:space="preserve">&gt; task, </w:t>
            </w:r>
            <w:r w:rsidRPr="00DD3C7F">
              <w:rPr>
                <w:rFonts w:ascii="Consolas" w:hAnsi="Consolas" w:cs="Consolas"/>
                <w:color w:val="0000FF"/>
                <w:sz w:val="16"/>
                <w:szCs w:val="16"/>
                <w:highlight w:val="white"/>
              </w:rPr>
              <w:t>int</w:t>
            </w:r>
            <w:r w:rsidRPr="00DD3C7F">
              <w:rPr>
                <w:rFonts w:ascii="Consolas" w:hAnsi="Consolas" w:cs="Consolas"/>
                <w:color w:val="000000"/>
                <w:sz w:val="16"/>
                <w:szCs w:val="16"/>
                <w:highlight w:val="white"/>
              </w:rPr>
              <w:t xml:space="preserve"> milliseconds = 5000)</w:t>
            </w:r>
          </w:p>
          <w:p w14:paraId="7398F535"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4E03EC03" w14:textId="77777777" w:rsidR="00A846F3" w:rsidRPr="00DD3C7F" w:rsidRDefault="00A846F3" w:rsidP="00A846F3">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task.WaitAsync(</w:t>
            </w:r>
            <w:r w:rsidRPr="00DD3C7F">
              <w:rPr>
                <w:rFonts w:ascii="Consolas" w:hAnsi="Consolas" w:cs="Consolas"/>
                <w:color w:val="2B91AF"/>
                <w:sz w:val="16"/>
                <w:szCs w:val="16"/>
                <w:highlight w:val="white"/>
              </w:rPr>
              <w:t>TimeSpan</w:t>
            </w:r>
            <w:r w:rsidRPr="00DD3C7F">
              <w:rPr>
                <w:rFonts w:ascii="Consolas" w:hAnsi="Consolas" w:cs="Consolas"/>
                <w:color w:val="000000"/>
                <w:sz w:val="16"/>
                <w:szCs w:val="16"/>
                <w:highlight w:val="white"/>
              </w:rPr>
              <w:t>.FromMilliseconds(milliseconds));</w:t>
            </w:r>
          </w:p>
          <w:p w14:paraId="07820F60" w14:textId="77777777" w:rsidR="00A846F3" w:rsidRPr="00DD3C7F" w:rsidRDefault="00A846F3"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23949903"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p>
          <w:p w14:paraId="16BED857"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327E49B0"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Executes a task asynchronously and waits the specified timeout period for it to complete.</w:t>
            </w:r>
          </w:p>
          <w:p w14:paraId="31DDB4B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&lt;/summary&gt;</w:t>
            </w:r>
          </w:p>
          <w:p w14:paraId="216B7B4C"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&lt;typeparam name="</w:t>
            </w:r>
            <w:r w:rsidRPr="00DD3C7F">
              <w:rPr>
                <w:rFonts w:ascii="Consolas" w:hAnsi="Consolas" w:cs="Consolas"/>
                <w:color w:val="2B91AF"/>
                <w:sz w:val="16"/>
                <w:szCs w:val="16"/>
                <w:highlight w:val="white"/>
              </w:rPr>
              <w:t>TResult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type of the result.</w:t>
            </w:r>
            <w:r w:rsidRPr="00DD3C7F">
              <w:rPr>
                <w:rFonts w:ascii="Consolas" w:hAnsi="Consolas" w:cs="Consolas"/>
                <w:color w:val="808080"/>
                <w:sz w:val="16"/>
                <w:szCs w:val="16"/>
                <w:highlight w:val="white"/>
              </w:rPr>
              <w:t>&lt;/typeparam&gt;</w:t>
            </w:r>
          </w:p>
          <w:p w14:paraId="3365D4C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&lt;param name="</w:t>
            </w:r>
            <w:r w:rsidRPr="00DD3C7F">
              <w:rPr>
                <w:rFonts w:ascii="Consolas" w:hAnsi="Consolas" w:cs="Consolas"/>
                <w:color w:val="000000"/>
                <w:sz w:val="16"/>
                <w:szCs w:val="16"/>
                <w:highlight w:val="white"/>
              </w:rPr>
              <w:t>task</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task to execute.</w:t>
            </w:r>
            <w:r w:rsidRPr="00DD3C7F">
              <w:rPr>
                <w:rFonts w:ascii="Consolas" w:hAnsi="Consolas" w:cs="Consolas"/>
                <w:color w:val="808080"/>
                <w:sz w:val="16"/>
                <w:szCs w:val="16"/>
                <w:highlight w:val="white"/>
              </w:rPr>
              <w:t>&lt;/param&gt;</w:t>
            </w:r>
          </w:p>
          <w:p w14:paraId="64A07250"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&lt;param name="</w:t>
            </w:r>
            <w:r w:rsidRPr="00DD3C7F">
              <w:rPr>
                <w:rFonts w:ascii="Consolas" w:hAnsi="Consolas" w:cs="Consolas"/>
                <w:color w:val="000000"/>
                <w:sz w:val="16"/>
                <w:szCs w:val="16"/>
                <w:highlight w:val="white"/>
              </w:rPr>
              <w:t>timeout</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timeout.</w:t>
            </w:r>
            <w:r w:rsidRPr="00DD3C7F">
              <w:rPr>
                <w:rFonts w:ascii="Consolas" w:hAnsi="Consolas" w:cs="Consolas"/>
                <w:color w:val="808080"/>
                <w:sz w:val="16"/>
                <w:szCs w:val="16"/>
                <w:highlight w:val="white"/>
              </w:rPr>
              <w:t>&lt;/param&gt;</w:t>
            </w:r>
          </w:p>
          <w:p w14:paraId="7A4E64B7"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&lt;returns&gt;</w:t>
            </w:r>
            <w:r w:rsidRPr="00DD3C7F">
              <w:rPr>
                <w:rFonts w:ascii="Consolas" w:hAnsi="Consolas" w:cs="Consolas"/>
                <w:color w:val="008000"/>
                <w:sz w:val="16"/>
                <w:szCs w:val="16"/>
                <w:highlight w:val="white"/>
              </w:rPr>
              <w:t>An awaitable task.</w:t>
            </w:r>
            <w:r w:rsidRPr="00DD3C7F">
              <w:rPr>
                <w:rFonts w:ascii="Consolas" w:hAnsi="Consolas" w:cs="Consolas"/>
                <w:color w:val="808080"/>
                <w:sz w:val="16"/>
                <w:szCs w:val="16"/>
                <w:highlight w:val="white"/>
              </w:rPr>
              <w:t>&lt;/returns&gt;</w:t>
            </w:r>
          </w:p>
          <w:p w14:paraId="2C7AB1C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808080"/>
                <w:sz w:val="16"/>
                <w:szCs w:val="16"/>
                <w:highlight w:val="white"/>
              </w:rPr>
              <w:t>///</w:t>
            </w:r>
            <w:r w:rsidRPr="00DD3C7F">
              <w:rPr>
                <w:rFonts w:ascii="Consolas" w:hAnsi="Consolas" w:cs="Consolas"/>
                <w:color w:val="008000"/>
                <w:sz w:val="16"/>
                <w:szCs w:val="16"/>
                <w:highlight w:val="white"/>
              </w:rPr>
              <w:t xml:space="preserve"> </w:t>
            </w:r>
            <w:r w:rsidRPr="00DD3C7F">
              <w:rPr>
                <w:rFonts w:ascii="Consolas" w:hAnsi="Consolas" w:cs="Consolas"/>
                <w:color w:val="808080"/>
                <w:sz w:val="16"/>
                <w:szCs w:val="16"/>
                <w:highlight w:val="white"/>
              </w:rPr>
              <w:t>&lt;exception cref="</w:t>
            </w:r>
            <w:r w:rsidRPr="00DD3C7F">
              <w:rPr>
                <w:rFonts w:ascii="Consolas" w:hAnsi="Consolas" w:cs="Consolas"/>
                <w:color w:val="000000"/>
                <w:sz w:val="16"/>
                <w:szCs w:val="16"/>
                <w:highlight w:val="white"/>
              </w:rPr>
              <w:t>System.</w:t>
            </w:r>
            <w:r w:rsidRPr="00DD3C7F">
              <w:rPr>
                <w:rFonts w:ascii="Consolas" w:hAnsi="Consolas" w:cs="Consolas"/>
                <w:color w:val="2B91AF"/>
                <w:sz w:val="16"/>
                <w:szCs w:val="16"/>
                <w:highlight w:val="white"/>
              </w:rPr>
              <w:t>TimeoutException</w:t>
            </w:r>
            <w:r w:rsidRPr="00DD3C7F">
              <w:rPr>
                <w:rFonts w:ascii="Consolas" w:hAnsi="Consolas" w:cs="Consolas"/>
                <w:color w:val="808080"/>
                <w:sz w:val="16"/>
                <w:szCs w:val="16"/>
                <w:highlight w:val="white"/>
              </w:rPr>
              <w:t>"&gt;</w:t>
            </w:r>
            <w:r w:rsidRPr="00DD3C7F">
              <w:rPr>
                <w:rFonts w:ascii="Consolas" w:hAnsi="Consolas" w:cs="Consolas"/>
                <w:color w:val="008000"/>
                <w:sz w:val="16"/>
                <w:szCs w:val="16"/>
                <w:highlight w:val="white"/>
              </w:rPr>
              <w:t>The operation has timed out.</w:t>
            </w:r>
            <w:r w:rsidRPr="00DD3C7F">
              <w:rPr>
                <w:rFonts w:ascii="Consolas" w:hAnsi="Consolas" w:cs="Consolas"/>
                <w:color w:val="808080"/>
                <w:sz w:val="16"/>
                <w:szCs w:val="16"/>
                <w:highlight w:val="white"/>
              </w:rPr>
              <w:t>&lt;/exception&gt;</w:t>
            </w:r>
          </w:p>
          <w:p w14:paraId="7A02C4FB"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public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static</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async</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2B91AF"/>
                <w:sz w:val="16"/>
                <w:szCs w:val="16"/>
                <w:highlight w:val="white"/>
              </w:rPr>
              <w:t>TResult</w:t>
            </w:r>
            <w:r w:rsidRPr="00DD3C7F">
              <w:rPr>
                <w:rFonts w:ascii="Consolas" w:hAnsi="Consolas" w:cs="Consolas"/>
                <w:color w:val="000000"/>
                <w:sz w:val="16"/>
                <w:szCs w:val="16"/>
                <w:highlight w:val="white"/>
              </w:rPr>
              <w:t>&gt; WaitAsync&lt;</w:t>
            </w:r>
            <w:r w:rsidRPr="00DD3C7F">
              <w:rPr>
                <w:rFonts w:ascii="Consolas" w:hAnsi="Consolas" w:cs="Consolas"/>
                <w:color w:val="2B91AF"/>
                <w:sz w:val="16"/>
                <w:szCs w:val="16"/>
                <w:highlight w:val="white"/>
              </w:rPr>
              <w:t>TResult</w:t>
            </w:r>
            <w:r w:rsidRPr="00DD3C7F">
              <w:rPr>
                <w:rFonts w:ascii="Consolas" w:hAnsi="Consolas" w:cs="Consolas"/>
                <w:color w:val="000000"/>
                <w:sz w:val="16"/>
                <w:szCs w:val="16"/>
                <w:highlight w:val="white"/>
              </w:rPr>
              <w:t>&gt;(</w:t>
            </w:r>
            <w:r w:rsidRPr="00DD3C7F">
              <w:rPr>
                <w:rFonts w:ascii="Consolas" w:hAnsi="Consolas" w:cs="Consolas"/>
                <w:color w:val="0000FF"/>
                <w:sz w:val="16"/>
                <w:szCs w:val="16"/>
                <w:highlight w:val="white"/>
              </w:rPr>
              <w:t>this</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&lt;</w:t>
            </w:r>
            <w:r w:rsidRPr="00DD3C7F">
              <w:rPr>
                <w:rFonts w:ascii="Consolas" w:hAnsi="Consolas" w:cs="Consolas"/>
                <w:color w:val="2B91AF"/>
                <w:sz w:val="16"/>
                <w:szCs w:val="16"/>
                <w:highlight w:val="white"/>
              </w:rPr>
              <w:t>TResult</w:t>
            </w:r>
            <w:r w:rsidRPr="00DD3C7F">
              <w:rPr>
                <w:rFonts w:ascii="Consolas" w:hAnsi="Consolas" w:cs="Consolas"/>
                <w:color w:val="000000"/>
                <w:sz w:val="16"/>
                <w:szCs w:val="16"/>
                <w:highlight w:val="white"/>
              </w:rPr>
              <w:t xml:space="preserve">&gt; task, </w:t>
            </w:r>
            <w:r w:rsidRPr="00DD3C7F">
              <w:rPr>
                <w:rFonts w:ascii="Consolas" w:hAnsi="Consolas" w:cs="Consolas"/>
                <w:color w:val="2B91AF"/>
                <w:sz w:val="16"/>
                <w:szCs w:val="16"/>
                <w:highlight w:val="white"/>
              </w:rPr>
              <w:t>TimeSpan</w:t>
            </w:r>
            <w:r w:rsidRPr="00DD3C7F">
              <w:rPr>
                <w:rFonts w:ascii="Consolas" w:hAnsi="Consolas" w:cs="Consolas"/>
                <w:color w:val="000000"/>
                <w:sz w:val="16"/>
                <w:szCs w:val="16"/>
                <w:highlight w:val="white"/>
              </w:rPr>
              <w:t xml:space="preserve"> timeout)</w:t>
            </w:r>
          </w:p>
          <w:p w14:paraId="574BB908"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0F065ED2"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var</w:t>
            </w:r>
            <w:r w:rsidRPr="00DD3C7F">
              <w:rPr>
                <w:rFonts w:ascii="Consolas" w:hAnsi="Consolas" w:cs="Consolas"/>
                <w:color w:val="000000"/>
                <w:sz w:val="16"/>
                <w:szCs w:val="16"/>
                <w:highlight w:val="white"/>
              </w:rPr>
              <w:t xml:space="preserve"> tokenSource =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CancellationTokenSource</w:t>
            </w:r>
            <w:r w:rsidRPr="00DD3C7F">
              <w:rPr>
                <w:rFonts w:ascii="Consolas" w:hAnsi="Consolas" w:cs="Consolas"/>
                <w:color w:val="000000"/>
                <w:sz w:val="16"/>
                <w:szCs w:val="16"/>
                <w:highlight w:val="white"/>
              </w:rPr>
              <w:t>();</w:t>
            </w:r>
          </w:p>
          <w:p w14:paraId="02705BE2"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var</w:t>
            </w:r>
            <w:r w:rsidRPr="00DD3C7F">
              <w:rPr>
                <w:rFonts w:ascii="Consolas" w:hAnsi="Consolas" w:cs="Consolas"/>
                <w:color w:val="000000"/>
                <w:sz w:val="16"/>
                <w:szCs w:val="16"/>
                <w:highlight w:val="white"/>
              </w:rPr>
              <w:t xml:space="preserve"> completedTask =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 xml:space="preserve">.WhenAny(task, </w:t>
            </w:r>
            <w:r w:rsidRPr="00DD3C7F">
              <w:rPr>
                <w:rFonts w:ascii="Consolas" w:hAnsi="Consolas" w:cs="Consolas"/>
                <w:color w:val="2B91AF"/>
                <w:sz w:val="16"/>
                <w:szCs w:val="16"/>
                <w:highlight w:val="white"/>
              </w:rPr>
              <w:t>Task</w:t>
            </w:r>
            <w:r w:rsidRPr="00DD3C7F">
              <w:rPr>
                <w:rFonts w:ascii="Consolas" w:hAnsi="Consolas" w:cs="Consolas"/>
                <w:color w:val="000000"/>
                <w:sz w:val="16"/>
                <w:szCs w:val="16"/>
                <w:highlight w:val="white"/>
              </w:rPr>
              <w:t>.Delay(timeout, tokenSource.Token));</w:t>
            </w:r>
          </w:p>
          <w:p w14:paraId="2B81AC6B"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p>
          <w:p w14:paraId="28C04B02"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if</w:t>
            </w:r>
            <w:r w:rsidRPr="00DD3C7F">
              <w:rPr>
                <w:rFonts w:ascii="Consolas" w:hAnsi="Consolas" w:cs="Consolas"/>
                <w:color w:val="000000"/>
                <w:sz w:val="16"/>
                <w:szCs w:val="16"/>
                <w:highlight w:val="white"/>
              </w:rPr>
              <w:t xml:space="preserve"> (completedTask == task)</w:t>
            </w:r>
          </w:p>
          <w:p w14:paraId="740A56CD"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4BB0F6D3"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tokenSource.Cancel();</w:t>
            </w:r>
          </w:p>
          <w:p w14:paraId="5EF9DC5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return</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await</w:t>
            </w:r>
            <w:r w:rsidRPr="00DD3C7F">
              <w:rPr>
                <w:rFonts w:ascii="Consolas" w:hAnsi="Consolas" w:cs="Consolas"/>
                <w:color w:val="000000"/>
                <w:sz w:val="16"/>
                <w:szCs w:val="16"/>
                <w:highlight w:val="white"/>
              </w:rPr>
              <w:t xml:space="preserve"> task;</w:t>
            </w:r>
          </w:p>
          <w:p w14:paraId="3286A75C"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72CF3F46"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p>
          <w:p w14:paraId="13BB4BE1"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throw</w:t>
            </w:r>
            <w:r w:rsidRPr="00DD3C7F">
              <w:rPr>
                <w:rFonts w:ascii="Consolas" w:hAnsi="Consolas" w:cs="Consolas"/>
                <w:color w:val="000000"/>
                <w:sz w:val="16"/>
                <w:szCs w:val="16"/>
                <w:highlight w:val="white"/>
              </w:rPr>
              <w:t xml:space="preserve"> </w:t>
            </w:r>
            <w:r w:rsidRPr="00DD3C7F">
              <w:rPr>
                <w:rFonts w:ascii="Consolas" w:hAnsi="Consolas" w:cs="Consolas"/>
                <w:color w:val="0000FF"/>
                <w:sz w:val="16"/>
                <w:szCs w:val="16"/>
                <w:highlight w:val="white"/>
              </w:rPr>
              <w:t>new</w:t>
            </w:r>
            <w:r w:rsidRPr="00DD3C7F">
              <w:rPr>
                <w:rFonts w:ascii="Consolas" w:hAnsi="Consolas" w:cs="Consolas"/>
                <w:color w:val="000000"/>
                <w:sz w:val="16"/>
                <w:szCs w:val="16"/>
                <w:highlight w:val="white"/>
              </w:rPr>
              <w:t xml:space="preserve"> </w:t>
            </w:r>
            <w:r w:rsidRPr="00DD3C7F">
              <w:rPr>
                <w:rFonts w:ascii="Consolas" w:hAnsi="Consolas" w:cs="Consolas"/>
                <w:color w:val="2B91AF"/>
                <w:sz w:val="16"/>
                <w:szCs w:val="16"/>
                <w:highlight w:val="white"/>
              </w:rPr>
              <w:t>TimeoutException</w:t>
            </w:r>
            <w:r w:rsidRPr="00DD3C7F">
              <w:rPr>
                <w:rFonts w:ascii="Consolas" w:hAnsi="Consolas" w:cs="Consolas"/>
                <w:color w:val="000000"/>
                <w:sz w:val="16"/>
                <w:szCs w:val="16"/>
                <w:highlight w:val="white"/>
              </w:rPr>
              <w:t>(</w:t>
            </w:r>
            <w:r w:rsidRPr="00DD3C7F">
              <w:rPr>
                <w:rFonts w:ascii="Consolas" w:hAnsi="Consolas" w:cs="Consolas"/>
                <w:color w:val="A31515"/>
                <w:sz w:val="16"/>
                <w:szCs w:val="16"/>
                <w:highlight w:val="white"/>
              </w:rPr>
              <w:t>"The operation has timed out."</w:t>
            </w:r>
            <w:r w:rsidRPr="00DD3C7F">
              <w:rPr>
                <w:rFonts w:ascii="Consolas" w:hAnsi="Consolas" w:cs="Consolas"/>
                <w:color w:val="000000"/>
                <w:sz w:val="16"/>
                <w:szCs w:val="16"/>
                <w:highlight w:val="white"/>
              </w:rPr>
              <w:t>);</w:t>
            </w:r>
          </w:p>
          <w:p w14:paraId="135ABC80"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1AFE3219" w14:textId="77777777" w:rsidR="0095770A" w:rsidRPr="00DD3C7F" w:rsidRDefault="0095770A" w:rsidP="0095770A">
            <w:pPr>
              <w:autoSpaceDE w:val="0"/>
              <w:autoSpaceDN w:val="0"/>
              <w:adjustRightInd w:val="0"/>
              <w:rPr>
                <w:rFonts w:ascii="Consolas" w:hAnsi="Consolas" w:cs="Consolas"/>
                <w:color w:val="000000"/>
                <w:sz w:val="16"/>
                <w:szCs w:val="16"/>
                <w:highlight w:val="white"/>
              </w:rPr>
            </w:pPr>
            <w:r w:rsidRPr="00DD3C7F">
              <w:rPr>
                <w:rFonts w:ascii="Consolas" w:hAnsi="Consolas" w:cs="Consolas"/>
                <w:color w:val="000000"/>
                <w:sz w:val="16"/>
                <w:szCs w:val="16"/>
                <w:highlight w:val="white"/>
              </w:rPr>
              <w:t xml:space="preserve">    }</w:t>
            </w:r>
          </w:p>
          <w:p w14:paraId="24D4BA62" w14:textId="77777777" w:rsidR="0095770A" w:rsidRPr="0095770A" w:rsidRDefault="0095770A" w:rsidP="0095770A">
            <w:pPr>
              <w:autoSpaceDE w:val="0"/>
              <w:autoSpaceDN w:val="0"/>
              <w:adjustRightInd w:val="0"/>
              <w:rPr>
                <w:rFonts w:ascii="Consolas" w:hAnsi="Consolas" w:cs="Consolas"/>
                <w:color w:val="000000"/>
                <w:sz w:val="19"/>
                <w:szCs w:val="19"/>
                <w:highlight w:val="white"/>
              </w:rPr>
            </w:pPr>
            <w:r w:rsidRPr="00DD3C7F">
              <w:rPr>
                <w:rFonts w:ascii="Consolas" w:hAnsi="Consolas" w:cs="Consolas"/>
                <w:color w:val="000000"/>
                <w:sz w:val="16"/>
                <w:szCs w:val="16"/>
                <w:highlight w:val="white"/>
              </w:rPr>
              <w:t>}</w:t>
            </w:r>
          </w:p>
        </w:tc>
      </w:tr>
      <w:bookmarkEnd w:id="22"/>
    </w:tbl>
    <w:p w14:paraId="4382ACA3" w14:textId="77777777" w:rsidR="00E63B72" w:rsidRDefault="00E63B72" w:rsidP="00E63B72">
      <w:pPr>
        <w:rPr>
          <w:rFonts w:asciiTheme="majorHAnsi" w:eastAsiaTheme="majorEastAsia" w:hAnsiTheme="majorHAnsi" w:cstheme="majorBidi"/>
          <w:color w:val="2E74B5" w:themeColor="accent1" w:themeShade="BF"/>
          <w:sz w:val="26"/>
          <w:szCs w:val="26"/>
        </w:rPr>
      </w:pPr>
      <w:r>
        <w:br w:type="page"/>
      </w:r>
    </w:p>
    <w:p w14:paraId="0725B319" w14:textId="77777777" w:rsidR="0020584F" w:rsidRDefault="0020584F" w:rsidP="0020584F">
      <w:pPr>
        <w:pStyle w:val="Heading2"/>
      </w:pPr>
      <w:bookmarkStart w:id="23" w:name="_Toc458170558"/>
      <w:r>
        <w:lastRenderedPageBreak/>
        <w:t>Configuration Settings</w:t>
      </w:r>
      <w:bookmarkEnd w:id="23"/>
    </w:p>
    <w:p w14:paraId="4C547D4E" w14:textId="77777777" w:rsidR="0020584F" w:rsidRDefault="0020584F" w:rsidP="0020584F">
      <w:r>
        <w:t>To help make testing easier, the EtpClient connection parameters can be moved to the application settings area of the project properties.</w:t>
      </w:r>
    </w:p>
    <w:p w14:paraId="6057EE27" w14:textId="77777777" w:rsidR="002579B3" w:rsidRDefault="00772B44" w:rsidP="002579B3">
      <w:r>
        <w:rPr>
          <w:noProof/>
        </w:rPr>
        <w:drawing>
          <wp:inline distT="0" distB="0" distL="0" distR="0" wp14:anchorId="21A19DDF" wp14:editId="503241A3">
            <wp:extent cx="6400800" cy="1258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1258230"/>
                    </a:xfrm>
                    <a:prstGeom prst="rect">
                      <a:avLst/>
                    </a:prstGeom>
                  </pic:spPr>
                </pic:pic>
              </a:graphicData>
            </a:graphic>
          </wp:inline>
        </w:drawing>
      </w:r>
    </w:p>
    <w:p w14:paraId="28583FB0" w14:textId="77777777" w:rsidR="0020584F" w:rsidRDefault="0020584F" w:rsidP="0020584F">
      <w:pPr>
        <w:pStyle w:val="Heading2"/>
      </w:pPr>
      <w:bookmarkStart w:id="24" w:name="_Toc458170559"/>
      <w:r>
        <w:t>Integration Test Setup</w:t>
      </w:r>
      <w:bookmarkEnd w:id="24"/>
    </w:p>
    <w:p w14:paraId="5C8FFD88" w14:textId="77777777" w:rsidR="0020584F" w:rsidRPr="0020584F" w:rsidRDefault="0020584F" w:rsidP="0020584F">
      <w:r>
        <w:t>The configuration settings, along with additional helper methods can be brought together in a base class which can be used as the foundation for all future testing of client-server interaction.</w:t>
      </w:r>
    </w:p>
    <w:tbl>
      <w:tblPr>
        <w:tblStyle w:val="TableGrid"/>
        <w:tblW w:w="0" w:type="auto"/>
        <w:tblLook w:val="04A0" w:firstRow="1" w:lastRow="0" w:firstColumn="1" w:lastColumn="0" w:noHBand="0" w:noVBand="1"/>
      </w:tblPr>
      <w:tblGrid>
        <w:gridCol w:w="10790"/>
      </w:tblGrid>
      <w:tr w:rsidR="0095770A" w14:paraId="55A3D920" w14:textId="77777777" w:rsidTr="0095770A">
        <w:tc>
          <w:tcPr>
            <w:tcW w:w="10790" w:type="dxa"/>
          </w:tcPr>
          <w:p w14:paraId="1AFE25E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25" w:name="_Hlk458009642"/>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System;</w:t>
            </w:r>
          </w:p>
          <w:p w14:paraId="230093B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System.Threading.Tasks;</w:t>
            </w:r>
          </w:p>
          <w:p w14:paraId="682F9EE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Avro.Specific;</w:t>
            </w:r>
          </w:p>
          <w:p w14:paraId="05F10D4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Energistics.Common;</w:t>
            </w:r>
          </w:p>
          <w:p w14:paraId="0B97C14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Energistics.IntegrationTest;</w:t>
            </w:r>
          </w:p>
          <w:p w14:paraId="57DD874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using</w:t>
            </w:r>
            <w:r w:rsidRPr="00DD3C7F">
              <w:rPr>
                <w:rFonts w:ascii="Consolas" w:eastAsia="Times New Roman" w:hAnsi="Consolas" w:cs="Courier New"/>
                <w:color w:val="000000"/>
                <w:sz w:val="16"/>
                <w:szCs w:val="16"/>
              </w:rPr>
              <w:t> Energistics.Security;</w:t>
            </w:r>
          </w:p>
          <w:p w14:paraId="689B45CB"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27D173E2"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FF"/>
                <w:sz w:val="16"/>
                <w:szCs w:val="16"/>
              </w:rPr>
              <w:t>namespace</w:t>
            </w:r>
            <w:r w:rsidRPr="00DD3C7F">
              <w:rPr>
                <w:rFonts w:ascii="Consolas" w:eastAsia="Times New Roman" w:hAnsi="Consolas" w:cs="Courier New"/>
                <w:color w:val="000000"/>
                <w:sz w:val="16"/>
                <w:szCs w:val="16"/>
              </w:rPr>
              <w:t> Energistics</w:t>
            </w:r>
          </w:p>
          <w:p w14:paraId="2957779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w:t>
            </w:r>
          </w:p>
          <w:p w14:paraId="1B9401E6"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18199BD0"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Common base class for all ETP DevKit integration tests.</w:t>
            </w:r>
          </w:p>
          <w:p w14:paraId="297B4A70"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79E3764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public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abstract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class</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IntegrationTestBase</w:t>
            </w:r>
          </w:p>
          <w:p w14:paraId="263DD94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2DC5AEA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AuthTokenUrl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.Default.AuthTokenUrl;</w:t>
            </w:r>
          </w:p>
          <w:p w14:paraId="13C9C3B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ServerUrl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.Default.ServerUrl;</w:t>
            </w:r>
          </w:p>
          <w:p w14:paraId="3E65F9C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Username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.Default.Username;</w:t>
            </w:r>
          </w:p>
          <w:p w14:paraId="692D21C2"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static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readonly</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string</w:t>
            </w:r>
            <w:r w:rsidRPr="00DD3C7F">
              <w:rPr>
                <w:rFonts w:ascii="Consolas" w:eastAsia="Times New Roman" w:hAnsi="Consolas" w:cs="Courier New"/>
                <w:color w:val="000000"/>
                <w:sz w:val="16"/>
                <w:szCs w:val="16"/>
              </w:rPr>
              <w:t> Password = </w:t>
            </w:r>
            <w:r w:rsidRPr="00DD3C7F">
              <w:rPr>
                <w:rFonts w:ascii="Consolas" w:eastAsia="Times New Roman" w:hAnsi="Consolas" w:cs="Courier New"/>
                <w:color w:val="2B91AF"/>
                <w:sz w:val="16"/>
                <w:szCs w:val="16"/>
              </w:rPr>
              <w:t>Settings</w:t>
            </w:r>
            <w:r w:rsidRPr="00DD3C7F">
              <w:rPr>
                <w:rFonts w:ascii="Consolas" w:eastAsia="Times New Roman" w:hAnsi="Consolas" w:cs="Courier New"/>
                <w:color w:val="000000"/>
                <w:sz w:val="16"/>
                <w:szCs w:val="16"/>
              </w:rPr>
              <w:t>.Default.Password;</w:t>
            </w:r>
          </w:p>
          <w:p w14:paraId="03750C16"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3C5D5E1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64EF77BD"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Creates an </w:t>
            </w:r>
            <w:r w:rsidRPr="00DD3C7F">
              <w:rPr>
                <w:rFonts w:ascii="Consolas" w:eastAsia="Times New Roman" w:hAnsi="Consolas" w:cs="Courier New"/>
                <w:color w:val="808080"/>
                <w:sz w:val="16"/>
                <w:szCs w:val="16"/>
              </w:rPr>
              <w:t>&lt;see cref="</w:t>
            </w:r>
            <w:r w:rsidRPr="00DD3C7F">
              <w:rPr>
                <w:rFonts w:ascii="Consolas" w:eastAsia="Times New Roman" w:hAnsi="Consolas" w:cs="Courier New"/>
                <w:color w:val="2B91AF"/>
                <w:sz w:val="16"/>
                <w:szCs w:val="16"/>
              </w:rPr>
              <w:t>EtpClient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 instance configurated with the</w:t>
            </w:r>
          </w:p>
          <w:p w14:paraId="51D17044"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current connection and authorization parameters.</w:t>
            </w:r>
          </w:p>
          <w:p w14:paraId="6ACCBC0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4B56B59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&lt;returns&gt;&lt;/returns&gt;</w:t>
            </w:r>
          </w:p>
          <w:p w14:paraId="5880E8F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EtpClient</w:t>
            </w:r>
            <w:r w:rsidRPr="00DD3C7F">
              <w:rPr>
                <w:rFonts w:ascii="Consolas" w:eastAsia="Times New Roman" w:hAnsi="Consolas" w:cs="Courier New"/>
                <w:color w:val="000000"/>
                <w:sz w:val="16"/>
                <w:szCs w:val="16"/>
              </w:rPr>
              <w:t> CreateClient()</w:t>
            </w:r>
          </w:p>
          <w:p w14:paraId="64767C1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30842E5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version = GetType().Assembly.GetName().Version.ToString();</w:t>
            </w:r>
          </w:p>
          <w:p w14:paraId="59F2963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headers = </w:t>
            </w:r>
            <w:r w:rsidRPr="00DD3C7F">
              <w:rPr>
                <w:rFonts w:ascii="Consolas" w:eastAsia="Times New Roman" w:hAnsi="Consolas" w:cs="Courier New"/>
                <w:color w:val="2B91AF"/>
                <w:sz w:val="16"/>
                <w:szCs w:val="16"/>
              </w:rPr>
              <w:t>Authorization</w:t>
            </w:r>
            <w:r w:rsidRPr="00DD3C7F">
              <w:rPr>
                <w:rFonts w:ascii="Consolas" w:eastAsia="Times New Roman" w:hAnsi="Consolas" w:cs="Courier New"/>
                <w:color w:val="000000"/>
                <w:sz w:val="16"/>
                <w:szCs w:val="16"/>
              </w:rPr>
              <w:t>.Basic(Username, Password);</w:t>
            </w:r>
          </w:p>
          <w:p w14:paraId="4A79E1A6"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40D2681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EtpClient</w:t>
            </w:r>
            <w:r w:rsidRPr="00DD3C7F">
              <w:rPr>
                <w:rFonts w:ascii="Consolas" w:eastAsia="Times New Roman" w:hAnsi="Consolas" w:cs="Courier New"/>
                <w:color w:val="000000"/>
                <w:sz w:val="16"/>
                <w:szCs w:val="16"/>
              </w:rPr>
              <w:t>(ServerUrl, GetType().AssemblyQualifiedName, version, headers);</w:t>
            </w:r>
          </w:p>
          <w:p w14:paraId="62EFD21B"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255C45E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5FF27E9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74EE5DB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Handles an event asynchronously and waits for it to complete.</w:t>
            </w:r>
          </w:p>
          <w:p w14:paraId="778EE610"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401CDBE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ETP message.</w:t>
            </w:r>
            <w:r w:rsidRPr="00DD3C7F">
              <w:rPr>
                <w:rFonts w:ascii="Consolas" w:eastAsia="Times New Roman" w:hAnsi="Consolas" w:cs="Courier New"/>
                <w:color w:val="808080"/>
                <w:sz w:val="16"/>
                <w:szCs w:val="16"/>
              </w:rPr>
              <w:t>&lt;/typeparam&gt;</w:t>
            </w:r>
          </w:p>
          <w:p w14:paraId="2E2C78D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&lt;param name="</w:t>
            </w:r>
            <w:r w:rsidRPr="00DD3C7F">
              <w:rPr>
                <w:rFonts w:ascii="Consolas" w:eastAsia="Times New Roman" w:hAnsi="Consolas" w:cs="Courier New"/>
                <w:color w:val="000000"/>
                <w:sz w:val="16"/>
                <w:szCs w:val="16"/>
              </w:rPr>
              <w:t>action</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action to execute.</w:t>
            </w:r>
            <w:r w:rsidRPr="00DD3C7F">
              <w:rPr>
                <w:rFonts w:ascii="Consolas" w:eastAsia="Times New Roman" w:hAnsi="Consolas" w:cs="Courier New"/>
                <w:color w:val="808080"/>
                <w:sz w:val="16"/>
                <w:szCs w:val="16"/>
              </w:rPr>
              <w:t>&lt;/param&gt;</w:t>
            </w:r>
          </w:p>
          <w:p w14:paraId="7B24C71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w:t>
            </w:r>
            <w:r w:rsidRPr="00DD3C7F">
              <w:rPr>
                <w:rFonts w:ascii="Consolas" w:eastAsia="Times New Roman" w:hAnsi="Consolas" w:cs="Courier New"/>
                <w:color w:val="008000"/>
                <w:sz w:val="16"/>
                <w:szCs w:val="16"/>
              </w:rPr>
              <w:t>An awaitable task.</w:t>
            </w:r>
            <w:r w:rsidRPr="00DD3C7F">
              <w:rPr>
                <w:rFonts w:ascii="Consolas" w:eastAsia="Times New Roman" w:hAnsi="Consolas" w:cs="Courier New"/>
                <w:color w:val="808080"/>
                <w:sz w:val="16"/>
                <w:szCs w:val="16"/>
              </w:rPr>
              <w:t>&lt;/returns&gt;</w:t>
            </w:r>
          </w:p>
          <w:p w14:paraId="4CF6A84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async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HandleAsync&lt;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w:t>
            </w:r>
            <w:r w:rsidRPr="00DD3C7F">
              <w:rPr>
                <w:rFonts w:ascii="Consolas" w:eastAsia="Times New Roman" w:hAnsi="Consolas" w:cs="Courier New"/>
                <w:color w:val="2B91AF"/>
                <w:sz w:val="16"/>
                <w:szCs w:val="16"/>
              </w:rPr>
              <w:t>Action</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ProtocolEventHandler</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action)</w:t>
            </w:r>
          </w:p>
          <w:p w14:paraId="2DA28D6D"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where</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 </w:t>
            </w:r>
            <w:r w:rsidRPr="00DD3C7F">
              <w:rPr>
                <w:rFonts w:ascii="Consolas" w:eastAsia="Times New Roman" w:hAnsi="Consolas" w:cs="Courier New"/>
                <w:color w:val="2B91AF"/>
                <w:sz w:val="16"/>
                <w:szCs w:val="16"/>
              </w:rPr>
              <w:t>ISpecificRecord</w:t>
            </w:r>
          </w:p>
          <w:p w14:paraId="50185C1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519117B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 args = </w:t>
            </w:r>
            <w:r w:rsidRPr="00DD3C7F">
              <w:rPr>
                <w:rFonts w:ascii="Consolas" w:eastAsia="Times New Roman" w:hAnsi="Consolas" w:cs="Courier New"/>
                <w:color w:val="0000FF"/>
                <w:sz w:val="16"/>
                <w:szCs w:val="16"/>
              </w:rPr>
              <w:t>null</w:t>
            </w:r>
            <w:r w:rsidRPr="00DD3C7F">
              <w:rPr>
                <w:rFonts w:ascii="Consolas" w:eastAsia="Times New Roman" w:hAnsi="Consolas" w:cs="Courier New"/>
                <w:color w:val="000000"/>
                <w:sz w:val="16"/>
                <w:szCs w:val="16"/>
              </w:rPr>
              <w:t>;</w:t>
            </w:r>
          </w:p>
          <w:p w14:paraId="4646FCD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task =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&gt;&gt;(() =&gt; args);</w:t>
            </w:r>
          </w:p>
          <w:p w14:paraId="2C5F145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569BD240"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action((s, e) =&gt;</w:t>
            </w:r>
          </w:p>
          <w:p w14:paraId="32DDC52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00E061B4" w14:textId="77777777" w:rsidR="002A1463" w:rsidRDefault="00DD3C7F" w:rsidP="002A1463">
            <w:pPr>
              <w:pStyle w:val="HTMLPreformatted"/>
              <w:shd w:val="clear" w:color="auto" w:fill="FFFFFF"/>
              <w:rPr>
                <w:rFonts w:ascii="Consolas" w:hAnsi="Consolas"/>
                <w:color w:val="000000"/>
              </w:rPr>
            </w:pPr>
            <w:r w:rsidRPr="00DD3C7F">
              <w:rPr>
                <w:rFonts w:ascii="Consolas" w:hAnsi="Consolas"/>
                <w:color w:val="000000"/>
                <w:sz w:val="16"/>
                <w:szCs w:val="16"/>
              </w:rPr>
              <w:t>                args = e;</w:t>
            </w:r>
            <w:r w:rsidR="002A1463">
              <w:rPr>
                <w:rFonts w:ascii="Consolas" w:hAnsi="Consolas"/>
                <w:color w:val="000000"/>
              </w:rPr>
              <w:t xml:space="preserve"> </w:t>
            </w:r>
          </w:p>
          <w:p w14:paraId="3B10DA48" w14:textId="77777777" w:rsidR="002A1463" w:rsidRPr="002A1463" w:rsidRDefault="002A1463" w:rsidP="002A1463">
            <w:pPr>
              <w:pStyle w:val="HTMLPreformatted"/>
              <w:shd w:val="clear" w:color="auto" w:fill="FFFFFF"/>
              <w:rPr>
                <w:rFonts w:ascii="Consolas" w:hAnsi="Consolas"/>
                <w:color w:val="000000"/>
                <w:sz w:val="16"/>
                <w:szCs w:val="16"/>
              </w:rPr>
            </w:pPr>
          </w:p>
          <w:p w14:paraId="1092D639"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 xml:space="preserve">                if</w:t>
            </w:r>
            <w:r w:rsidRPr="002A1463">
              <w:rPr>
                <w:rFonts w:ascii="Consolas" w:hAnsi="Consolas"/>
                <w:color w:val="000000"/>
                <w:sz w:val="16"/>
                <w:szCs w:val="16"/>
              </w:rPr>
              <w:t> (task.Status == </w:t>
            </w:r>
            <w:r w:rsidRPr="002A1463">
              <w:rPr>
                <w:rFonts w:ascii="Consolas" w:hAnsi="Consolas"/>
                <w:color w:val="2B91AF"/>
                <w:sz w:val="16"/>
                <w:szCs w:val="16"/>
              </w:rPr>
              <w:t>TaskStatus</w:t>
            </w:r>
            <w:r w:rsidRPr="002A1463">
              <w:rPr>
                <w:rFonts w:ascii="Consolas" w:hAnsi="Consolas"/>
                <w:color w:val="000000"/>
                <w:sz w:val="16"/>
                <w:szCs w:val="16"/>
              </w:rPr>
              <w:t>.Created)</w:t>
            </w:r>
          </w:p>
          <w:p w14:paraId="6C311462" w14:textId="77777777" w:rsidR="00DD3C7F"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task.Start();</w:t>
            </w:r>
          </w:p>
          <w:p w14:paraId="31E7DEF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2761DB8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702FF1E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lastRenderedPageBreak/>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await</w:t>
            </w:r>
            <w:r w:rsidRPr="00DD3C7F">
              <w:rPr>
                <w:rFonts w:ascii="Consolas" w:eastAsia="Times New Roman" w:hAnsi="Consolas" w:cs="Courier New"/>
                <w:color w:val="000000"/>
                <w:sz w:val="16"/>
                <w:szCs w:val="16"/>
              </w:rPr>
              <w:t> task.WaitAsync();</w:t>
            </w:r>
          </w:p>
          <w:p w14:paraId="7A5F4024" w14:textId="77777777" w:rsid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332CAB9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53BF020A"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61BE191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Handles an event asynchronously and waits for it to complete.</w:t>
            </w:r>
          </w:p>
          <w:p w14:paraId="54D570E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&lt;/summary&gt;</w:t>
            </w:r>
          </w:p>
          <w:p w14:paraId="1B5A31A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ETP message.</w:t>
            </w:r>
            <w:r w:rsidRPr="00DD3C7F">
              <w:rPr>
                <w:rFonts w:ascii="Consolas" w:eastAsia="Times New Roman" w:hAnsi="Consolas" w:cs="Courier New"/>
                <w:color w:val="808080"/>
                <w:sz w:val="16"/>
                <w:szCs w:val="16"/>
              </w:rPr>
              <w:t>&lt;/typeparam&gt;</w:t>
            </w:r>
          </w:p>
          <w:p w14:paraId="6E30A42B"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&lt;typeparam name="</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type of the context.</w:t>
            </w:r>
            <w:r w:rsidRPr="00DD3C7F">
              <w:rPr>
                <w:rFonts w:ascii="Consolas" w:eastAsia="Times New Roman" w:hAnsi="Consolas" w:cs="Courier New"/>
                <w:color w:val="808080"/>
                <w:sz w:val="16"/>
                <w:szCs w:val="16"/>
              </w:rPr>
              <w:t>&lt;/typeparam&gt;</w:t>
            </w:r>
          </w:p>
          <w:p w14:paraId="5B16FC2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&lt;param name="</w:t>
            </w:r>
            <w:r w:rsidRPr="00DD3C7F">
              <w:rPr>
                <w:rFonts w:ascii="Consolas" w:eastAsia="Times New Roman" w:hAnsi="Consolas" w:cs="Courier New"/>
                <w:color w:val="000000"/>
                <w:sz w:val="16"/>
                <w:szCs w:val="16"/>
              </w:rPr>
              <w:t>action</w:t>
            </w:r>
            <w:r w:rsidRPr="00DD3C7F">
              <w:rPr>
                <w:rFonts w:ascii="Consolas" w:eastAsia="Times New Roman" w:hAnsi="Consolas" w:cs="Courier New"/>
                <w:color w:val="808080"/>
                <w:sz w:val="16"/>
                <w:szCs w:val="16"/>
              </w:rPr>
              <w:t>"&gt;</w:t>
            </w:r>
            <w:r w:rsidRPr="00DD3C7F">
              <w:rPr>
                <w:rFonts w:ascii="Consolas" w:eastAsia="Times New Roman" w:hAnsi="Consolas" w:cs="Courier New"/>
                <w:color w:val="008000"/>
                <w:sz w:val="16"/>
                <w:szCs w:val="16"/>
              </w:rPr>
              <w:t>The action to execute.</w:t>
            </w:r>
            <w:r w:rsidRPr="00DD3C7F">
              <w:rPr>
                <w:rFonts w:ascii="Consolas" w:eastAsia="Times New Roman" w:hAnsi="Consolas" w:cs="Courier New"/>
                <w:color w:val="808080"/>
                <w:sz w:val="16"/>
                <w:szCs w:val="16"/>
              </w:rPr>
              <w:t>&lt;/param&gt;</w:t>
            </w:r>
          </w:p>
          <w:p w14:paraId="1BD47229"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808080"/>
                <w:sz w:val="16"/>
                <w:szCs w:val="16"/>
              </w:rPr>
              <w:t>///</w:t>
            </w:r>
            <w:r w:rsidRPr="00DD3C7F">
              <w:rPr>
                <w:rFonts w:ascii="Consolas" w:eastAsia="Times New Roman" w:hAnsi="Consolas" w:cs="Courier New"/>
                <w:color w:val="008000"/>
                <w:sz w:val="16"/>
                <w:szCs w:val="16"/>
              </w:rPr>
              <w:t> </w:t>
            </w:r>
            <w:r w:rsidRPr="00DD3C7F">
              <w:rPr>
                <w:rFonts w:ascii="Consolas" w:eastAsia="Times New Roman" w:hAnsi="Consolas" w:cs="Courier New"/>
                <w:color w:val="808080"/>
                <w:sz w:val="16"/>
                <w:szCs w:val="16"/>
              </w:rPr>
              <w:t>&lt;returns&gt;</w:t>
            </w:r>
            <w:r w:rsidRPr="00DD3C7F">
              <w:rPr>
                <w:rFonts w:ascii="Consolas" w:eastAsia="Times New Roman" w:hAnsi="Consolas" w:cs="Courier New"/>
                <w:color w:val="008000"/>
                <w:sz w:val="16"/>
                <w:szCs w:val="16"/>
              </w:rPr>
              <w:t>An awaitable task.</w:t>
            </w:r>
            <w:r w:rsidRPr="00DD3C7F">
              <w:rPr>
                <w:rFonts w:ascii="Consolas" w:eastAsia="Times New Roman" w:hAnsi="Consolas" w:cs="Courier New"/>
                <w:color w:val="808080"/>
                <w:sz w:val="16"/>
                <w:szCs w:val="16"/>
              </w:rPr>
              <w:t>&lt;/returns&gt;</w:t>
            </w:r>
          </w:p>
          <w:p w14:paraId="402C4A6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protected</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async</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&gt;&gt; HandleAsync&lt;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w:t>
            </w:r>
          </w:p>
          <w:p w14:paraId="7E2E9A5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xml:space="preserve">            </w:t>
            </w:r>
            <w:r w:rsidRPr="00DD3C7F">
              <w:rPr>
                <w:rFonts w:ascii="Consolas" w:eastAsia="Times New Roman" w:hAnsi="Consolas" w:cs="Courier New"/>
                <w:color w:val="2B91AF"/>
                <w:sz w:val="16"/>
                <w:szCs w:val="16"/>
              </w:rPr>
              <w:t>Action</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ProtocolEventHandler</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&gt;&gt; action)</w:t>
            </w:r>
          </w:p>
          <w:p w14:paraId="5CE40EC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where</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 </w:t>
            </w:r>
            <w:r w:rsidRPr="00DD3C7F">
              <w:rPr>
                <w:rFonts w:ascii="Consolas" w:eastAsia="Times New Roman" w:hAnsi="Consolas" w:cs="Courier New"/>
                <w:color w:val="2B91AF"/>
                <w:sz w:val="16"/>
                <w:szCs w:val="16"/>
              </w:rPr>
              <w:t>ISpecificRecord</w:t>
            </w:r>
          </w:p>
          <w:p w14:paraId="34174527"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7BC4BBB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 args = </w:t>
            </w:r>
            <w:r w:rsidRPr="00DD3C7F">
              <w:rPr>
                <w:rFonts w:ascii="Consolas" w:eastAsia="Times New Roman" w:hAnsi="Consolas" w:cs="Courier New"/>
                <w:color w:val="0000FF"/>
                <w:sz w:val="16"/>
                <w:szCs w:val="16"/>
              </w:rPr>
              <w:t>null</w:t>
            </w:r>
            <w:r w:rsidRPr="00DD3C7F">
              <w:rPr>
                <w:rFonts w:ascii="Consolas" w:eastAsia="Times New Roman" w:hAnsi="Consolas" w:cs="Courier New"/>
                <w:color w:val="000000"/>
                <w:sz w:val="16"/>
                <w:szCs w:val="16"/>
              </w:rPr>
              <w:t>;</w:t>
            </w:r>
          </w:p>
          <w:p w14:paraId="456321F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var</w:t>
            </w:r>
            <w:r w:rsidRPr="00DD3C7F">
              <w:rPr>
                <w:rFonts w:ascii="Consolas" w:eastAsia="Times New Roman" w:hAnsi="Consolas" w:cs="Courier New"/>
                <w:color w:val="000000"/>
                <w:sz w:val="16"/>
                <w:szCs w:val="16"/>
              </w:rPr>
              <w:t> task = </w:t>
            </w:r>
            <w:r w:rsidRPr="00DD3C7F">
              <w:rPr>
                <w:rFonts w:ascii="Consolas" w:eastAsia="Times New Roman" w:hAnsi="Consolas" w:cs="Courier New"/>
                <w:color w:val="0000FF"/>
                <w:sz w:val="16"/>
                <w:szCs w:val="16"/>
              </w:rPr>
              <w:t>new</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Task</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ProtocolEventArgs</w:t>
            </w:r>
            <w:r w:rsidRPr="00DD3C7F">
              <w:rPr>
                <w:rFonts w:ascii="Consolas" w:eastAsia="Times New Roman" w:hAnsi="Consolas" w:cs="Courier New"/>
                <w:color w:val="000000"/>
                <w:sz w:val="16"/>
                <w:szCs w:val="16"/>
              </w:rPr>
              <w:t>&lt;</w:t>
            </w:r>
            <w:r w:rsidRPr="00DD3C7F">
              <w:rPr>
                <w:rFonts w:ascii="Consolas" w:eastAsia="Times New Roman" w:hAnsi="Consolas" w:cs="Courier New"/>
                <w:color w:val="2B91AF"/>
                <w:sz w:val="16"/>
                <w:szCs w:val="16"/>
              </w:rPr>
              <w:t>T</w:t>
            </w:r>
            <w:r w:rsidRPr="00DD3C7F">
              <w:rPr>
                <w:rFonts w:ascii="Consolas" w:eastAsia="Times New Roman" w:hAnsi="Consolas" w:cs="Courier New"/>
                <w:color w:val="000000"/>
                <w:sz w:val="16"/>
                <w:szCs w:val="16"/>
              </w:rPr>
              <w:t>, </w:t>
            </w:r>
            <w:r w:rsidRPr="00DD3C7F">
              <w:rPr>
                <w:rFonts w:ascii="Consolas" w:eastAsia="Times New Roman" w:hAnsi="Consolas" w:cs="Courier New"/>
                <w:color w:val="2B91AF"/>
                <w:sz w:val="16"/>
                <w:szCs w:val="16"/>
              </w:rPr>
              <w:t>TContext</w:t>
            </w:r>
            <w:r w:rsidRPr="00DD3C7F">
              <w:rPr>
                <w:rFonts w:ascii="Consolas" w:eastAsia="Times New Roman" w:hAnsi="Consolas" w:cs="Courier New"/>
                <w:color w:val="000000"/>
                <w:sz w:val="16"/>
                <w:szCs w:val="16"/>
              </w:rPr>
              <w:t>&gt;&gt;(() =&gt; args);</w:t>
            </w:r>
          </w:p>
          <w:p w14:paraId="071A0421"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0C1D16D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action((s, e) =&gt;</w:t>
            </w:r>
          </w:p>
          <w:p w14:paraId="5302206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13A2EC23"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args = e;</w:t>
            </w:r>
          </w:p>
          <w:p w14:paraId="6C49BBD3" w14:textId="77777777" w:rsidR="002A1463" w:rsidRPr="002A1463" w:rsidRDefault="002A1463" w:rsidP="002A1463">
            <w:pPr>
              <w:pStyle w:val="HTMLPreformatted"/>
              <w:shd w:val="clear" w:color="auto" w:fill="FFFFFF"/>
              <w:rPr>
                <w:rFonts w:ascii="Consolas" w:hAnsi="Consolas"/>
                <w:color w:val="000000"/>
                <w:sz w:val="16"/>
                <w:szCs w:val="16"/>
              </w:rPr>
            </w:pPr>
          </w:p>
          <w:p w14:paraId="63B787EF"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 xml:space="preserve">                if</w:t>
            </w:r>
            <w:r w:rsidRPr="002A1463">
              <w:rPr>
                <w:rFonts w:ascii="Consolas" w:hAnsi="Consolas"/>
                <w:color w:val="000000"/>
                <w:sz w:val="16"/>
                <w:szCs w:val="16"/>
              </w:rPr>
              <w:t> (task.Status == </w:t>
            </w:r>
            <w:r w:rsidRPr="002A1463">
              <w:rPr>
                <w:rFonts w:ascii="Consolas" w:hAnsi="Consolas"/>
                <w:color w:val="2B91AF"/>
                <w:sz w:val="16"/>
                <w:szCs w:val="16"/>
              </w:rPr>
              <w:t>TaskStatus</w:t>
            </w:r>
            <w:r w:rsidRPr="002A1463">
              <w:rPr>
                <w:rFonts w:ascii="Consolas" w:hAnsi="Consolas"/>
                <w:color w:val="000000"/>
                <w:sz w:val="16"/>
                <w:szCs w:val="16"/>
              </w:rPr>
              <w:t>.Created)</w:t>
            </w:r>
          </w:p>
          <w:p w14:paraId="12E6C673"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task.Start();</w:t>
            </w:r>
          </w:p>
          <w:p w14:paraId="3A57EF76"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5A8A58DC"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p>
          <w:p w14:paraId="087FC558"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return</w:t>
            </w:r>
            <w:r w:rsidRPr="00DD3C7F">
              <w:rPr>
                <w:rFonts w:ascii="Consolas" w:eastAsia="Times New Roman" w:hAnsi="Consolas" w:cs="Courier New"/>
                <w:color w:val="000000"/>
                <w:sz w:val="16"/>
                <w:szCs w:val="16"/>
              </w:rPr>
              <w:t> </w:t>
            </w:r>
            <w:r w:rsidRPr="00DD3C7F">
              <w:rPr>
                <w:rFonts w:ascii="Consolas" w:eastAsia="Times New Roman" w:hAnsi="Consolas" w:cs="Courier New"/>
                <w:color w:val="0000FF"/>
                <w:sz w:val="16"/>
                <w:szCs w:val="16"/>
              </w:rPr>
              <w:t>await</w:t>
            </w:r>
            <w:r w:rsidRPr="00DD3C7F">
              <w:rPr>
                <w:rFonts w:ascii="Consolas" w:eastAsia="Times New Roman" w:hAnsi="Consolas" w:cs="Courier New"/>
                <w:color w:val="000000"/>
                <w:sz w:val="16"/>
                <w:szCs w:val="16"/>
              </w:rPr>
              <w:t> task.WaitAsync();</w:t>
            </w:r>
          </w:p>
          <w:p w14:paraId="28C27725"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4761866E" w14:textId="77777777" w:rsidR="00DD3C7F"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DD3C7F">
              <w:rPr>
                <w:rFonts w:ascii="Consolas" w:eastAsia="Times New Roman" w:hAnsi="Consolas" w:cs="Courier New"/>
                <w:color w:val="000000"/>
                <w:sz w:val="16"/>
                <w:szCs w:val="16"/>
              </w:rPr>
              <w:t>    }</w:t>
            </w:r>
          </w:p>
          <w:p w14:paraId="036F0873" w14:textId="77777777" w:rsidR="0095770A" w:rsidRPr="00DD3C7F" w:rsidRDefault="00DD3C7F" w:rsidP="00DD3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DD3C7F">
              <w:rPr>
                <w:rFonts w:ascii="Consolas" w:eastAsia="Times New Roman" w:hAnsi="Consolas" w:cs="Courier New"/>
                <w:color w:val="000000"/>
                <w:sz w:val="16"/>
                <w:szCs w:val="16"/>
              </w:rPr>
              <w:t>}</w:t>
            </w:r>
          </w:p>
        </w:tc>
      </w:tr>
      <w:bookmarkEnd w:id="25"/>
    </w:tbl>
    <w:p w14:paraId="09CD870E" w14:textId="77777777" w:rsidR="00894145" w:rsidRDefault="00894145"/>
    <w:p w14:paraId="2CC2E32D" w14:textId="77777777" w:rsidR="00894145" w:rsidRDefault="00894145" w:rsidP="00894145">
      <w:pPr>
        <w:pStyle w:val="Heading2"/>
      </w:pPr>
      <w:bookmarkStart w:id="26" w:name="_Toc458170560"/>
      <w:r>
        <w:t xml:space="preserve">Connect to </w:t>
      </w:r>
      <w:r w:rsidR="0081531E">
        <w:t xml:space="preserve">a </w:t>
      </w:r>
      <w:r>
        <w:t>Simple Producer</w:t>
      </w:r>
      <w:bookmarkEnd w:id="26"/>
    </w:p>
    <w:p w14:paraId="4B920CF0" w14:textId="77777777" w:rsidR="00080530" w:rsidRDefault="00E63B72" w:rsidP="00080530">
      <w:r>
        <w:t>For this test, we will utilize the IntegrationTestBase and the extension methods mentioned previously to cut down on the amount of code needed to initialize a test.</w:t>
      </w:r>
    </w:p>
    <w:tbl>
      <w:tblPr>
        <w:tblStyle w:val="TableGrid"/>
        <w:tblW w:w="0" w:type="auto"/>
        <w:tblLook w:val="04A0" w:firstRow="1" w:lastRow="0" w:firstColumn="1" w:lastColumn="0" w:noHBand="0" w:noVBand="1"/>
      </w:tblPr>
      <w:tblGrid>
        <w:gridCol w:w="10790"/>
      </w:tblGrid>
      <w:tr w:rsidR="00E63B72" w14:paraId="2D413D5A" w14:textId="77777777" w:rsidTr="00E63B72">
        <w:tc>
          <w:tcPr>
            <w:tcW w:w="10790" w:type="dxa"/>
          </w:tcPr>
          <w:p w14:paraId="3D0739FD"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bookmarkStart w:id="27" w:name="_Hlk458009773"/>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System.Linq;</w:t>
            </w:r>
          </w:p>
          <w:p w14:paraId="594880D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System.Threading.Tasks;</w:t>
            </w:r>
          </w:p>
          <w:p w14:paraId="4D83A174"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using</w:t>
            </w:r>
            <w:r w:rsidRPr="00E63B72">
              <w:rPr>
                <w:rFonts w:ascii="Consolas" w:hAnsi="Consolas" w:cs="Consolas"/>
                <w:color w:val="000000"/>
                <w:sz w:val="16"/>
                <w:szCs w:val="16"/>
                <w:highlight w:val="white"/>
              </w:rPr>
              <w:t xml:space="preserve"> Microsoft.VisualStudio.TestTools.UnitTesting;</w:t>
            </w:r>
          </w:p>
          <w:p w14:paraId="4DD5C7D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1D5F6D40"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FF"/>
                <w:sz w:val="16"/>
                <w:szCs w:val="16"/>
                <w:highlight w:val="white"/>
              </w:rPr>
              <w:t>namespace</w:t>
            </w:r>
            <w:r w:rsidRPr="00E63B72">
              <w:rPr>
                <w:rFonts w:ascii="Consolas" w:hAnsi="Consolas" w:cs="Consolas"/>
                <w:color w:val="000000"/>
                <w:sz w:val="16"/>
                <w:szCs w:val="16"/>
                <w:highlight w:val="white"/>
              </w:rPr>
              <w:t xml:space="preserve"> Energistics.Protocol.ChannelStreaming</w:t>
            </w:r>
          </w:p>
          <w:p w14:paraId="70EEFF4C"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w:t>
            </w:r>
          </w:p>
          <w:p w14:paraId="1BC4F8A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TestClass</w:t>
            </w:r>
            <w:r w:rsidRPr="00E63B72">
              <w:rPr>
                <w:rFonts w:ascii="Consolas" w:hAnsi="Consolas" w:cs="Consolas"/>
                <w:color w:val="000000"/>
                <w:sz w:val="16"/>
                <w:szCs w:val="16"/>
                <w:highlight w:val="white"/>
              </w:rPr>
              <w:t>]</w:t>
            </w:r>
          </w:p>
          <w:p w14:paraId="6E83E3D3"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class</w:t>
            </w: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ChannelStreamingProtocolTests</w:t>
            </w:r>
            <w:r w:rsidRPr="00E63B72">
              <w:rPr>
                <w:rFonts w:ascii="Consolas" w:hAnsi="Consolas" w:cs="Consolas"/>
                <w:color w:val="000000"/>
                <w:sz w:val="16"/>
                <w:szCs w:val="16"/>
                <w:highlight w:val="white"/>
              </w:rPr>
              <w:t xml:space="preserve"> : </w:t>
            </w:r>
            <w:r w:rsidRPr="00E63B72">
              <w:rPr>
                <w:rFonts w:ascii="Consolas" w:hAnsi="Consolas" w:cs="Consolas"/>
                <w:color w:val="2B91AF"/>
                <w:sz w:val="16"/>
                <w:szCs w:val="16"/>
                <w:highlight w:val="white"/>
              </w:rPr>
              <w:t>IntegrationTestBase</w:t>
            </w:r>
          </w:p>
          <w:p w14:paraId="54C8089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18FE7B46"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private</w:t>
            </w: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EtpClient</w:t>
            </w:r>
            <w:r w:rsidRPr="00E63B72">
              <w:rPr>
                <w:rFonts w:ascii="Consolas" w:hAnsi="Consolas" w:cs="Consolas"/>
                <w:color w:val="000000"/>
                <w:sz w:val="16"/>
                <w:szCs w:val="16"/>
                <w:highlight w:val="white"/>
              </w:rPr>
              <w:t xml:space="preserve"> _client;</w:t>
            </w:r>
          </w:p>
          <w:p w14:paraId="75CBEDEA"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2B7320C5"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TestInitialize</w:t>
            </w:r>
            <w:r w:rsidRPr="00E63B72">
              <w:rPr>
                <w:rFonts w:ascii="Consolas" w:hAnsi="Consolas" w:cs="Consolas"/>
                <w:color w:val="000000"/>
                <w:sz w:val="16"/>
                <w:szCs w:val="16"/>
                <w:highlight w:val="white"/>
              </w:rPr>
              <w:t>]</w:t>
            </w:r>
          </w:p>
          <w:p w14:paraId="7ABCFBA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void</w:t>
            </w:r>
            <w:r w:rsidRPr="00E63B72">
              <w:rPr>
                <w:rFonts w:ascii="Consolas" w:hAnsi="Consolas" w:cs="Consolas"/>
                <w:color w:val="000000"/>
                <w:sz w:val="16"/>
                <w:szCs w:val="16"/>
                <w:highlight w:val="white"/>
              </w:rPr>
              <w:t xml:space="preserve"> TestSetUp()</w:t>
            </w:r>
          </w:p>
          <w:p w14:paraId="3F0F50EB"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49A02EFF"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_client = CreateClient();</w:t>
            </w:r>
          </w:p>
          <w:p w14:paraId="2137CE7F"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74F99A2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269BB6F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TestCleanup</w:t>
            </w:r>
            <w:r w:rsidRPr="00E63B72">
              <w:rPr>
                <w:rFonts w:ascii="Consolas" w:hAnsi="Consolas" w:cs="Consolas"/>
                <w:color w:val="000000"/>
                <w:sz w:val="16"/>
                <w:szCs w:val="16"/>
                <w:highlight w:val="white"/>
              </w:rPr>
              <w:t>]</w:t>
            </w:r>
          </w:p>
          <w:p w14:paraId="3EC6F1AE"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void</w:t>
            </w:r>
            <w:r w:rsidRPr="00E63B72">
              <w:rPr>
                <w:rFonts w:ascii="Consolas" w:hAnsi="Consolas" w:cs="Consolas"/>
                <w:color w:val="000000"/>
                <w:sz w:val="16"/>
                <w:szCs w:val="16"/>
                <w:highlight w:val="white"/>
              </w:rPr>
              <w:t xml:space="preserve"> TestTearDown()</w:t>
            </w:r>
          </w:p>
          <w:p w14:paraId="713272C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376A42F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_client.Dispose();</w:t>
            </w:r>
          </w:p>
          <w:p w14:paraId="0296DAC4"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7053420E"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4519FD69"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TestMethod</w:t>
            </w:r>
            <w:r w:rsidRPr="00E63B72">
              <w:rPr>
                <w:rFonts w:ascii="Consolas" w:hAnsi="Consolas" w:cs="Consolas"/>
                <w:color w:val="000000"/>
                <w:sz w:val="16"/>
                <w:szCs w:val="16"/>
                <w:highlight w:val="white"/>
              </w:rPr>
              <w:t>]</w:t>
            </w:r>
          </w:p>
          <w:p w14:paraId="111B8C53"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public</w:t>
            </w: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async</w:t>
            </w: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Task</w:t>
            </w:r>
            <w:r w:rsidRPr="00E63B72">
              <w:rPr>
                <w:rFonts w:ascii="Consolas" w:hAnsi="Consolas" w:cs="Consolas"/>
                <w:color w:val="000000"/>
                <w:sz w:val="16"/>
                <w:szCs w:val="16"/>
                <w:highlight w:val="white"/>
              </w:rPr>
              <w:t xml:space="preserve"> </w:t>
            </w:r>
            <w:r w:rsidR="00FC0EA2" w:rsidRPr="00FC0EA2">
              <w:rPr>
                <w:rFonts w:ascii="Consolas" w:hAnsi="Consolas" w:cs="Consolas"/>
                <w:color w:val="000000"/>
                <w:sz w:val="16"/>
                <w:szCs w:val="16"/>
                <w:highlight w:val="white"/>
              </w:rPr>
              <w:t>IChannelStreamingConsumer_Start_Connected_To_Simple_Producer</w:t>
            </w:r>
            <w:r w:rsidRPr="00E63B72">
              <w:rPr>
                <w:rFonts w:ascii="Consolas" w:hAnsi="Consolas" w:cs="Consolas"/>
                <w:color w:val="000000"/>
                <w:sz w:val="16"/>
                <w:szCs w:val="16"/>
                <w:highlight w:val="white"/>
              </w:rPr>
              <w:t>()</w:t>
            </w:r>
          </w:p>
          <w:p w14:paraId="68E30432"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6824ED45"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00E27EDA">
              <w:rPr>
                <w:rFonts w:ascii="Consolas" w:hAnsi="Consolas" w:cs="Consolas"/>
                <w:color w:val="008000"/>
                <w:sz w:val="16"/>
                <w:szCs w:val="16"/>
                <w:highlight w:val="white"/>
              </w:rPr>
              <w:t>// Register protocol handler</w:t>
            </w:r>
          </w:p>
          <w:p w14:paraId="6BAF5A9D"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_client.Register&lt;</w:t>
            </w:r>
            <w:r w:rsidRPr="00E63B72">
              <w:rPr>
                <w:rFonts w:ascii="Consolas" w:hAnsi="Consolas" w:cs="Consolas"/>
                <w:color w:val="2B91AF"/>
                <w:sz w:val="16"/>
                <w:szCs w:val="16"/>
                <w:highlight w:val="white"/>
              </w:rPr>
              <w:t>IChannelStreamingConsumer</w:t>
            </w: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ChannelStreamingConsumerHandler</w:t>
            </w:r>
            <w:r w:rsidRPr="00E63B72">
              <w:rPr>
                <w:rFonts w:ascii="Consolas" w:hAnsi="Consolas" w:cs="Consolas"/>
                <w:color w:val="000000"/>
                <w:sz w:val="16"/>
                <w:szCs w:val="16"/>
                <w:highlight w:val="white"/>
              </w:rPr>
              <w:t>&gt;();</w:t>
            </w:r>
          </w:p>
          <w:p w14:paraId="41341E1D"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var</w:t>
            </w:r>
            <w:r w:rsidRPr="00E63B72">
              <w:rPr>
                <w:rFonts w:ascii="Consolas" w:hAnsi="Consolas" w:cs="Consolas"/>
                <w:color w:val="000000"/>
                <w:sz w:val="16"/>
                <w:szCs w:val="16"/>
                <w:highlight w:val="white"/>
              </w:rPr>
              <w:t xml:space="preserve"> handler = _client.Handler&lt;</w:t>
            </w:r>
            <w:r w:rsidRPr="00E63B72">
              <w:rPr>
                <w:rFonts w:ascii="Consolas" w:hAnsi="Consolas" w:cs="Consolas"/>
                <w:color w:val="2B91AF"/>
                <w:sz w:val="16"/>
                <w:szCs w:val="16"/>
                <w:highlight w:val="white"/>
              </w:rPr>
              <w:t>IChannelStreamingConsumer</w:t>
            </w:r>
            <w:r w:rsidRPr="00E63B72">
              <w:rPr>
                <w:rFonts w:ascii="Consolas" w:hAnsi="Consolas" w:cs="Consolas"/>
                <w:color w:val="000000"/>
                <w:sz w:val="16"/>
                <w:szCs w:val="16"/>
                <w:highlight w:val="white"/>
              </w:rPr>
              <w:t>&gt;();</w:t>
            </w:r>
          </w:p>
          <w:p w14:paraId="077419BA"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0C0BAA39"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Register event handlers</w:t>
            </w:r>
          </w:p>
          <w:p w14:paraId="368E024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var</w:t>
            </w:r>
            <w:r w:rsidRPr="00E63B72">
              <w:rPr>
                <w:rFonts w:ascii="Consolas" w:hAnsi="Consolas" w:cs="Consolas"/>
                <w:color w:val="000000"/>
                <w:sz w:val="16"/>
                <w:szCs w:val="16"/>
                <w:highlight w:val="white"/>
              </w:rPr>
              <w:t xml:space="preserve"> onChannelMetadata = HandleAsync&lt;</w:t>
            </w:r>
            <w:r w:rsidRPr="00E63B72">
              <w:rPr>
                <w:rFonts w:ascii="Consolas" w:hAnsi="Consolas" w:cs="Consolas"/>
                <w:color w:val="2B91AF"/>
                <w:sz w:val="16"/>
                <w:szCs w:val="16"/>
                <w:highlight w:val="white"/>
              </w:rPr>
              <w:t>ChannelMetadata</w:t>
            </w:r>
            <w:r w:rsidRPr="00E63B72">
              <w:rPr>
                <w:rFonts w:ascii="Consolas" w:hAnsi="Consolas" w:cs="Consolas"/>
                <w:color w:val="000000"/>
                <w:sz w:val="16"/>
                <w:szCs w:val="16"/>
                <w:highlight w:val="white"/>
              </w:rPr>
              <w:t>&gt;(x =&gt; handler.OnChannelMetadata += x);</w:t>
            </w:r>
          </w:p>
          <w:p w14:paraId="00FA592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var</w:t>
            </w:r>
            <w:r w:rsidRPr="00E63B72">
              <w:rPr>
                <w:rFonts w:ascii="Consolas" w:hAnsi="Consolas" w:cs="Consolas"/>
                <w:color w:val="000000"/>
                <w:sz w:val="16"/>
                <w:szCs w:val="16"/>
                <w:highlight w:val="white"/>
              </w:rPr>
              <w:t xml:space="preserve"> onChannelData = HandleAsync&lt;</w:t>
            </w:r>
            <w:r w:rsidRPr="00E63B72">
              <w:rPr>
                <w:rFonts w:ascii="Consolas" w:hAnsi="Consolas" w:cs="Consolas"/>
                <w:color w:val="2B91AF"/>
                <w:sz w:val="16"/>
                <w:szCs w:val="16"/>
                <w:highlight w:val="white"/>
              </w:rPr>
              <w:t>ChannelData</w:t>
            </w:r>
            <w:r w:rsidRPr="00E63B72">
              <w:rPr>
                <w:rFonts w:ascii="Consolas" w:hAnsi="Consolas" w:cs="Consolas"/>
                <w:color w:val="000000"/>
                <w:sz w:val="16"/>
                <w:szCs w:val="16"/>
                <w:highlight w:val="white"/>
              </w:rPr>
              <w:t>&gt;(x =&gt; handler.OnChannelData += x);</w:t>
            </w:r>
          </w:p>
          <w:p w14:paraId="1F39F9B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0E2DBA33"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Wait for Open connection</w:t>
            </w:r>
          </w:p>
          <w:p w14:paraId="0B4CF7E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var</w:t>
            </w:r>
            <w:r w:rsidRPr="00E63B72">
              <w:rPr>
                <w:rFonts w:ascii="Consolas" w:hAnsi="Consolas" w:cs="Consolas"/>
                <w:color w:val="000000"/>
                <w:sz w:val="16"/>
                <w:szCs w:val="16"/>
                <w:highlight w:val="white"/>
              </w:rPr>
              <w:t xml:space="preserve"> isOpen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_client.OpenAsync();</w:t>
            </w:r>
          </w:p>
          <w:p w14:paraId="22CF320C"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.IsTrue(isOpen);</w:t>
            </w:r>
          </w:p>
          <w:p w14:paraId="01BFBF62"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341DB33C"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lastRenderedPageBreak/>
              <w:t xml:space="preserve">            </w:t>
            </w:r>
            <w:r w:rsidRPr="00E63B72">
              <w:rPr>
                <w:rFonts w:ascii="Consolas" w:hAnsi="Consolas" w:cs="Consolas"/>
                <w:color w:val="008000"/>
                <w:sz w:val="16"/>
                <w:szCs w:val="16"/>
                <w:highlight w:val="white"/>
              </w:rPr>
              <w:t>// Send Start message</w:t>
            </w:r>
          </w:p>
          <w:p w14:paraId="7271CF76"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handler.Start();</w:t>
            </w:r>
          </w:p>
          <w:p w14:paraId="1330E615"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55F7676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Wait for ChannelMetadata message</w:t>
            </w:r>
          </w:p>
          <w:p w14:paraId="0F46C7F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var</w:t>
            </w:r>
            <w:r w:rsidRPr="00E63B72">
              <w:rPr>
                <w:rFonts w:ascii="Consolas" w:hAnsi="Consolas" w:cs="Consolas"/>
                <w:color w:val="000000"/>
                <w:sz w:val="16"/>
                <w:szCs w:val="16"/>
                <w:highlight w:val="white"/>
              </w:rPr>
              <w:t xml:space="preserve"> argsMetadata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onChannelMetadata.WaitAsync();</w:t>
            </w:r>
          </w:p>
          <w:p w14:paraId="297217A3"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190197F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.IsNotNull(argsMetadata);</w:t>
            </w:r>
          </w:p>
          <w:p w14:paraId="6D2EB63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.IsNotNull(argsMetadata.Message.Channels);</w:t>
            </w:r>
          </w:p>
          <w:p w14:paraId="341148A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.IsTrue(argsMetadata.Message.Channels.Any());</w:t>
            </w:r>
          </w:p>
          <w:p w14:paraId="161C0AA7"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4CD16B0E"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8000"/>
                <w:sz w:val="16"/>
                <w:szCs w:val="16"/>
                <w:highlight w:val="white"/>
              </w:rPr>
              <w:t>// Wait for ChannelData message</w:t>
            </w:r>
          </w:p>
          <w:p w14:paraId="1904CF61"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0000FF"/>
                <w:sz w:val="16"/>
                <w:szCs w:val="16"/>
                <w:highlight w:val="white"/>
              </w:rPr>
              <w:t>var</w:t>
            </w:r>
            <w:r w:rsidRPr="00E63B72">
              <w:rPr>
                <w:rFonts w:ascii="Consolas" w:hAnsi="Consolas" w:cs="Consolas"/>
                <w:color w:val="000000"/>
                <w:sz w:val="16"/>
                <w:szCs w:val="16"/>
                <w:highlight w:val="white"/>
              </w:rPr>
              <w:t xml:space="preserve"> argsData = </w:t>
            </w:r>
            <w:r w:rsidRPr="00E63B72">
              <w:rPr>
                <w:rFonts w:ascii="Consolas" w:hAnsi="Consolas" w:cs="Consolas"/>
                <w:color w:val="0000FF"/>
                <w:sz w:val="16"/>
                <w:szCs w:val="16"/>
                <w:highlight w:val="white"/>
              </w:rPr>
              <w:t>await</w:t>
            </w:r>
            <w:r w:rsidRPr="00E63B72">
              <w:rPr>
                <w:rFonts w:ascii="Consolas" w:hAnsi="Consolas" w:cs="Consolas"/>
                <w:color w:val="000000"/>
                <w:sz w:val="16"/>
                <w:szCs w:val="16"/>
                <w:highlight w:val="white"/>
              </w:rPr>
              <w:t xml:space="preserve"> onChannelData.WaitAsync();</w:t>
            </w:r>
          </w:p>
          <w:p w14:paraId="6894872A"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p>
          <w:p w14:paraId="251248AD"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.IsNotNull(argsData);</w:t>
            </w:r>
          </w:p>
          <w:p w14:paraId="497AD656"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.IsNotNull(argsData.Message.Data);</w:t>
            </w:r>
          </w:p>
          <w:p w14:paraId="087D71A5"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r w:rsidRPr="00E63B72">
              <w:rPr>
                <w:rFonts w:ascii="Consolas" w:hAnsi="Consolas" w:cs="Consolas"/>
                <w:color w:val="2B91AF"/>
                <w:sz w:val="16"/>
                <w:szCs w:val="16"/>
                <w:highlight w:val="white"/>
              </w:rPr>
              <w:t>Assert</w:t>
            </w:r>
            <w:r w:rsidRPr="00E63B72">
              <w:rPr>
                <w:rFonts w:ascii="Consolas" w:hAnsi="Consolas" w:cs="Consolas"/>
                <w:color w:val="000000"/>
                <w:sz w:val="16"/>
                <w:szCs w:val="16"/>
                <w:highlight w:val="white"/>
              </w:rPr>
              <w:t>.IsTrue(argsData.Message.Data.Any());</w:t>
            </w:r>
          </w:p>
          <w:p w14:paraId="4F7D7698"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1B3B9324" w14:textId="77777777" w:rsidR="00E63B72" w:rsidRPr="00E63B72" w:rsidRDefault="00E63B72" w:rsidP="00E63B72">
            <w:pPr>
              <w:autoSpaceDE w:val="0"/>
              <w:autoSpaceDN w:val="0"/>
              <w:adjustRightInd w:val="0"/>
              <w:rPr>
                <w:rFonts w:ascii="Consolas" w:hAnsi="Consolas" w:cs="Consolas"/>
                <w:color w:val="000000"/>
                <w:sz w:val="16"/>
                <w:szCs w:val="16"/>
                <w:highlight w:val="white"/>
              </w:rPr>
            </w:pPr>
            <w:r w:rsidRPr="00E63B72">
              <w:rPr>
                <w:rFonts w:ascii="Consolas" w:hAnsi="Consolas" w:cs="Consolas"/>
                <w:color w:val="000000"/>
                <w:sz w:val="16"/>
                <w:szCs w:val="16"/>
                <w:highlight w:val="white"/>
              </w:rPr>
              <w:t xml:space="preserve">    }</w:t>
            </w:r>
          </w:p>
          <w:p w14:paraId="57889176" w14:textId="77777777" w:rsidR="00E63B72" w:rsidRPr="00E63B72" w:rsidRDefault="00E63B72" w:rsidP="00E63B72">
            <w:pPr>
              <w:autoSpaceDE w:val="0"/>
              <w:autoSpaceDN w:val="0"/>
              <w:adjustRightInd w:val="0"/>
              <w:rPr>
                <w:rFonts w:ascii="Consolas" w:hAnsi="Consolas" w:cs="Consolas"/>
                <w:color w:val="000000"/>
                <w:sz w:val="19"/>
                <w:szCs w:val="19"/>
                <w:highlight w:val="white"/>
              </w:rPr>
            </w:pPr>
            <w:r w:rsidRPr="00E63B72">
              <w:rPr>
                <w:rFonts w:ascii="Consolas" w:hAnsi="Consolas" w:cs="Consolas"/>
                <w:color w:val="000000"/>
                <w:sz w:val="16"/>
                <w:szCs w:val="16"/>
                <w:highlight w:val="white"/>
              </w:rPr>
              <w:t>}</w:t>
            </w:r>
          </w:p>
        </w:tc>
      </w:tr>
      <w:bookmarkEnd w:id="27"/>
    </w:tbl>
    <w:p w14:paraId="3ADB653C" w14:textId="77777777" w:rsidR="00E63B72" w:rsidRDefault="00E63B72" w:rsidP="00080530"/>
    <w:p w14:paraId="0DC789D7" w14:textId="77777777" w:rsidR="003900C1" w:rsidRDefault="003900C1" w:rsidP="00080530">
      <w:r>
        <w:t>This integration test registers the default ChannelStreamingConsumerHandler as the protocol handler for the consumer role of the Channel Streaming protocol.  It also utilizes the HandleAsync&lt;T&gt; method defined in the IntegrationTestBase class to create awaitable Task instances that complete when the corresponding events are raised.</w:t>
      </w:r>
    </w:p>
    <w:p w14:paraId="3AFFA4D1" w14:textId="77777777" w:rsidR="00246847" w:rsidRPr="00080530" w:rsidRDefault="00246847" w:rsidP="00080530">
      <w:r>
        <w:t>After the EtpClient instance opens the Web Socket connection, the handler sends the Start message and then waits for the ChannelMetadata and ChannelData messages from the producer.</w:t>
      </w:r>
    </w:p>
    <w:p w14:paraId="7C62CA1A" w14:textId="77777777" w:rsidR="00066602" w:rsidRDefault="00080530" w:rsidP="00080530">
      <w:pPr>
        <w:pStyle w:val="Heading2"/>
      </w:pPr>
      <w:bookmarkStart w:id="28" w:name="_Toc458170561"/>
      <w:r>
        <w:t>Using the Discovery Protocol</w:t>
      </w:r>
      <w:bookmarkEnd w:id="28"/>
    </w:p>
    <w:p w14:paraId="74F04206" w14:textId="77777777" w:rsidR="00080530" w:rsidRDefault="00D47617" w:rsidP="00066602">
      <w:r>
        <w:t>With</w:t>
      </w:r>
      <w:r w:rsidR="002A1463">
        <w:t xml:space="preserve"> the Discovery protocol</w:t>
      </w:r>
      <w:r w:rsidR="00113335">
        <w:t xml:space="preserve"> handler</w:t>
      </w:r>
      <w:r w:rsidR="002A1463">
        <w:t>, we can write a test that shows how to process the messages received from a Store to simulate the two-way interaction found in most client applications.</w:t>
      </w:r>
    </w:p>
    <w:tbl>
      <w:tblPr>
        <w:tblStyle w:val="TableGrid"/>
        <w:tblW w:w="0" w:type="auto"/>
        <w:tblLook w:val="04A0" w:firstRow="1" w:lastRow="0" w:firstColumn="1" w:lastColumn="0" w:noHBand="0" w:noVBand="1"/>
      </w:tblPr>
      <w:tblGrid>
        <w:gridCol w:w="10790"/>
      </w:tblGrid>
      <w:tr w:rsidR="002A1463" w14:paraId="633669DD" w14:textId="77777777" w:rsidTr="002A1463">
        <w:tc>
          <w:tcPr>
            <w:tcW w:w="10790" w:type="dxa"/>
          </w:tcPr>
          <w:p w14:paraId="4021E6AD" w14:textId="77777777" w:rsidR="002A1463" w:rsidRPr="002A1463" w:rsidRDefault="002A1463" w:rsidP="002A1463">
            <w:pPr>
              <w:pStyle w:val="HTMLPreformatted"/>
              <w:shd w:val="clear" w:color="auto" w:fill="FFFFFF"/>
              <w:rPr>
                <w:rFonts w:ascii="Consolas" w:hAnsi="Consolas"/>
                <w:color w:val="000000"/>
                <w:sz w:val="16"/>
                <w:szCs w:val="16"/>
              </w:rPr>
            </w:pPr>
            <w:bookmarkStart w:id="29" w:name="_Hlk458009939"/>
            <w:r w:rsidRPr="002A1463">
              <w:rPr>
                <w:rFonts w:ascii="Consolas" w:hAnsi="Consolas"/>
                <w:color w:val="0000FF"/>
                <w:sz w:val="16"/>
                <w:szCs w:val="16"/>
              </w:rPr>
              <w:t>using</w:t>
            </w:r>
            <w:r w:rsidRPr="002A1463">
              <w:rPr>
                <w:rFonts w:ascii="Consolas" w:hAnsi="Consolas"/>
                <w:color w:val="000000"/>
                <w:sz w:val="16"/>
                <w:szCs w:val="16"/>
              </w:rPr>
              <w:t> System.Threading.Tasks;</w:t>
            </w:r>
          </w:p>
          <w:p w14:paraId="6F9B567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Energistics.Datatypes;</w:t>
            </w:r>
          </w:p>
          <w:p w14:paraId="3551B28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using</w:t>
            </w:r>
            <w:r w:rsidRPr="002A1463">
              <w:rPr>
                <w:rFonts w:ascii="Consolas" w:hAnsi="Consolas"/>
                <w:color w:val="000000"/>
                <w:sz w:val="16"/>
                <w:szCs w:val="16"/>
              </w:rPr>
              <w:t> Microsoft.VisualStudio.TestTools.UnitTesting;</w:t>
            </w:r>
          </w:p>
          <w:p w14:paraId="1A39E89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3A9CA7A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FF"/>
                <w:sz w:val="16"/>
                <w:szCs w:val="16"/>
              </w:rPr>
              <w:t>namespace</w:t>
            </w:r>
            <w:r w:rsidRPr="002A1463">
              <w:rPr>
                <w:rFonts w:ascii="Consolas" w:hAnsi="Consolas"/>
                <w:color w:val="000000"/>
                <w:sz w:val="16"/>
                <w:szCs w:val="16"/>
              </w:rPr>
              <w:t> Energistics.Protocol.Discovery</w:t>
            </w:r>
          </w:p>
          <w:p w14:paraId="26D84706"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w:t>
            </w:r>
          </w:p>
          <w:p w14:paraId="5229821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TestClass</w:t>
            </w:r>
            <w:r w:rsidRPr="002A1463">
              <w:rPr>
                <w:rFonts w:ascii="Consolas" w:hAnsi="Consolas"/>
                <w:color w:val="000000"/>
                <w:sz w:val="16"/>
                <w:szCs w:val="16"/>
              </w:rPr>
              <w:t>]</w:t>
            </w:r>
          </w:p>
          <w:p w14:paraId="1D70FFE1"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class</w:t>
            </w:r>
            <w:r w:rsidRPr="002A1463">
              <w:rPr>
                <w:rFonts w:ascii="Consolas" w:hAnsi="Consolas"/>
                <w:color w:val="000000"/>
                <w:sz w:val="16"/>
                <w:szCs w:val="16"/>
              </w:rPr>
              <w:t> </w:t>
            </w:r>
            <w:r w:rsidRPr="002A1463">
              <w:rPr>
                <w:rFonts w:ascii="Consolas" w:hAnsi="Consolas"/>
                <w:color w:val="2B91AF"/>
                <w:sz w:val="16"/>
                <w:szCs w:val="16"/>
              </w:rPr>
              <w:t>DiscoveryProtocolTests</w:t>
            </w:r>
            <w:r w:rsidRPr="002A1463">
              <w:rPr>
                <w:rFonts w:ascii="Consolas" w:hAnsi="Consolas"/>
                <w:color w:val="000000"/>
                <w:sz w:val="16"/>
                <w:szCs w:val="16"/>
              </w:rPr>
              <w:t> : </w:t>
            </w:r>
            <w:r w:rsidRPr="002A1463">
              <w:rPr>
                <w:rFonts w:ascii="Consolas" w:hAnsi="Consolas"/>
                <w:color w:val="2B91AF"/>
                <w:sz w:val="16"/>
                <w:szCs w:val="16"/>
              </w:rPr>
              <w:t>IntegrationTestBase</w:t>
            </w:r>
          </w:p>
          <w:p w14:paraId="13152BD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2E3E929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private</w:t>
            </w:r>
            <w:r w:rsidRPr="002A1463">
              <w:rPr>
                <w:rFonts w:ascii="Consolas" w:hAnsi="Consolas"/>
                <w:color w:val="000000"/>
                <w:sz w:val="16"/>
                <w:szCs w:val="16"/>
              </w:rPr>
              <w:t> </w:t>
            </w:r>
            <w:r w:rsidRPr="002A1463">
              <w:rPr>
                <w:rFonts w:ascii="Consolas" w:hAnsi="Consolas"/>
                <w:color w:val="2B91AF"/>
                <w:sz w:val="16"/>
                <w:szCs w:val="16"/>
              </w:rPr>
              <w:t>EtpClient</w:t>
            </w:r>
            <w:r w:rsidRPr="002A1463">
              <w:rPr>
                <w:rFonts w:ascii="Consolas" w:hAnsi="Consolas"/>
                <w:color w:val="000000"/>
                <w:sz w:val="16"/>
                <w:szCs w:val="16"/>
              </w:rPr>
              <w:t> _client;</w:t>
            </w:r>
          </w:p>
          <w:p w14:paraId="3189B3DF"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0AC63AC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TestInitialize</w:t>
            </w:r>
            <w:r w:rsidRPr="002A1463">
              <w:rPr>
                <w:rFonts w:ascii="Consolas" w:hAnsi="Consolas"/>
                <w:color w:val="000000"/>
                <w:sz w:val="16"/>
                <w:szCs w:val="16"/>
              </w:rPr>
              <w:t>]</w:t>
            </w:r>
          </w:p>
          <w:p w14:paraId="71C9595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void</w:t>
            </w:r>
            <w:r w:rsidRPr="002A1463">
              <w:rPr>
                <w:rFonts w:ascii="Consolas" w:hAnsi="Consolas"/>
                <w:color w:val="000000"/>
                <w:sz w:val="16"/>
                <w:szCs w:val="16"/>
              </w:rPr>
              <w:t> TestSetUp()</w:t>
            </w:r>
          </w:p>
          <w:p w14:paraId="5475BDF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440598B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_client = CreateClient();</w:t>
            </w:r>
          </w:p>
          <w:p w14:paraId="25C0016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5203190C"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5BE4BD8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TestCleanup</w:t>
            </w:r>
            <w:r w:rsidRPr="002A1463">
              <w:rPr>
                <w:rFonts w:ascii="Consolas" w:hAnsi="Consolas"/>
                <w:color w:val="000000"/>
                <w:sz w:val="16"/>
                <w:szCs w:val="16"/>
              </w:rPr>
              <w:t>]</w:t>
            </w:r>
          </w:p>
          <w:p w14:paraId="7147813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void</w:t>
            </w:r>
            <w:r w:rsidRPr="002A1463">
              <w:rPr>
                <w:rFonts w:ascii="Consolas" w:hAnsi="Consolas"/>
                <w:color w:val="000000"/>
                <w:sz w:val="16"/>
                <w:szCs w:val="16"/>
              </w:rPr>
              <w:t> TestTearDown()</w:t>
            </w:r>
          </w:p>
          <w:p w14:paraId="5F34018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692B71E1"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_client.Dispose();</w:t>
            </w:r>
          </w:p>
          <w:p w14:paraId="42BCBCC6"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5DA2D151"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4A45050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TestMethod</w:t>
            </w:r>
            <w:r w:rsidRPr="002A1463">
              <w:rPr>
                <w:rFonts w:ascii="Consolas" w:hAnsi="Consolas"/>
                <w:color w:val="000000"/>
                <w:sz w:val="16"/>
                <w:szCs w:val="16"/>
              </w:rPr>
              <w:t>]</w:t>
            </w:r>
          </w:p>
          <w:p w14:paraId="54DE363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public</w:t>
            </w:r>
            <w:r w:rsidRPr="002A1463">
              <w:rPr>
                <w:rFonts w:ascii="Consolas" w:hAnsi="Consolas"/>
                <w:color w:val="000000"/>
                <w:sz w:val="16"/>
                <w:szCs w:val="16"/>
              </w:rPr>
              <w:t> </w:t>
            </w:r>
            <w:r w:rsidRPr="002A1463">
              <w:rPr>
                <w:rFonts w:ascii="Consolas" w:hAnsi="Consolas"/>
                <w:color w:val="0000FF"/>
                <w:sz w:val="16"/>
                <w:szCs w:val="16"/>
              </w:rPr>
              <w:t>async</w:t>
            </w:r>
            <w:r w:rsidRPr="002A1463">
              <w:rPr>
                <w:rFonts w:ascii="Consolas" w:hAnsi="Consolas"/>
                <w:color w:val="000000"/>
                <w:sz w:val="16"/>
                <w:szCs w:val="16"/>
              </w:rPr>
              <w:t> </w:t>
            </w:r>
            <w:r w:rsidRPr="002A1463">
              <w:rPr>
                <w:rFonts w:ascii="Consolas" w:hAnsi="Consolas"/>
                <w:color w:val="2B91AF"/>
                <w:sz w:val="16"/>
                <w:szCs w:val="16"/>
              </w:rPr>
              <w:t>Task</w:t>
            </w:r>
            <w:r w:rsidRPr="002A1463">
              <w:rPr>
                <w:rFonts w:ascii="Consolas" w:hAnsi="Consolas"/>
                <w:color w:val="000000"/>
                <w:sz w:val="16"/>
                <w:szCs w:val="16"/>
              </w:rPr>
              <w:t> IDiscoveryCustomer_GetResource_Request_Default_Uri()</w:t>
            </w:r>
          </w:p>
          <w:p w14:paraId="6BD25B3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0002C75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protocol handler</w:t>
            </w:r>
          </w:p>
          <w:p w14:paraId="05A54306"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_client.Register&lt;</w:t>
            </w:r>
            <w:r w:rsidRPr="002A1463">
              <w:rPr>
                <w:rFonts w:ascii="Consolas" w:hAnsi="Consolas"/>
                <w:color w:val="2B91AF"/>
                <w:sz w:val="16"/>
                <w:szCs w:val="16"/>
              </w:rPr>
              <w:t>IDiscoveryCustomer</w:t>
            </w:r>
            <w:r w:rsidRPr="002A1463">
              <w:rPr>
                <w:rFonts w:ascii="Consolas" w:hAnsi="Consolas"/>
                <w:color w:val="000000"/>
                <w:sz w:val="16"/>
                <w:szCs w:val="16"/>
              </w:rPr>
              <w:t>, </w:t>
            </w:r>
            <w:r w:rsidRPr="002A1463">
              <w:rPr>
                <w:rFonts w:ascii="Consolas" w:hAnsi="Consolas"/>
                <w:color w:val="2B91AF"/>
                <w:sz w:val="16"/>
                <w:szCs w:val="16"/>
              </w:rPr>
              <w:t>DiscoveryCustomerHandler</w:t>
            </w:r>
            <w:r w:rsidRPr="002A1463">
              <w:rPr>
                <w:rFonts w:ascii="Consolas" w:hAnsi="Consolas"/>
                <w:color w:val="000000"/>
                <w:sz w:val="16"/>
                <w:szCs w:val="16"/>
              </w:rPr>
              <w:t>&gt;();</w:t>
            </w:r>
          </w:p>
          <w:p w14:paraId="3008F36E"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handler = _client.Handler&lt;</w:t>
            </w:r>
            <w:r w:rsidRPr="002A1463">
              <w:rPr>
                <w:rFonts w:ascii="Consolas" w:hAnsi="Consolas"/>
                <w:color w:val="2B91AF"/>
                <w:sz w:val="16"/>
                <w:szCs w:val="16"/>
              </w:rPr>
              <w:t>IDiscoveryCustomer</w:t>
            </w:r>
            <w:r w:rsidRPr="002A1463">
              <w:rPr>
                <w:rFonts w:ascii="Consolas" w:hAnsi="Consolas"/>
                <w:color w:val="000000"/>
                <w:sz w:val="16"/>
                <w:szCs w:val="16"/>
              </w:rPr>
              <w:t>&gt;();</w:t>
            </w:r>
          </w:p>
          <w:p w14:paraId="626F97C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6E1D8AD9"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Open connection</w:t>
            </w:r>
          </w:p>
          <w:p w14:paraId="7E648876"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isOpen = </w:t>
            </w:r>
            <w:r w:rsidRPr="002A1463">
              <w:rPr>
                <w:rFonts w:ascii="Consolas" w:hAnsi="Consolas"/>
                <w:color w:val="0000FF"/>
                <w:sz w:val="16"/>
                <w:szCs w:val="16"/>
              </w:rPr>
              <w:t>await</w:t>
            </w:r>
            <w:r w:rsidRPr="002A1463">
              <w:rPr>
                <w:rFonts w:ascii="Consolas" w:hAnsi="Consolas"/>
                <w:color w:val="000000"/>
                <w:sz w:val="16"/>
                <w:szCs w:val="16"/>
              </w:rPr>
              <w:t> _client.OpenAsync();</w:t>
            </w:r>
          </w:p>
          <w:p w14:paraId="71D40AC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.IsTrue(isOpen);</w:t>
            </w:r>
          </w:p>
          <w:p w14:paraId="6EAE747E"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35B7FDE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event handler for root URI</w:t>
            </w:r>
          </w:p>
          <w:p w14:paraId="6E93A788" w14:textId="77777777" w:rsid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onGetRootResourcesResponse = HandleAsync&lt;</w:t>
            </w:r>
            <w:r w:rsidRPr="002A1463">
              <w:rPr>
                <w:rFonts w:ascii="Consolas" w:hAnsi="Consolas"/>
                <w:color w:val="2B91AF"/>
                <w:sz w:val="16"/>
                <w:szCs w:val="16"/>
              </w:rPr>
              <w:t>GetResourcesResponse</w:t>
            </w:r>
            <w:r w:rsidRPr="002A1463">
              <w:rPr>
                <w:rFonts w:ascii="Consolas" w:hAnsi="Consolas"/>
                <w:color w:val="000000"/>
                <w:sz w:val="16"/>
                <w:szCs w:val="16"/>
              </w:rPr>
              <w:t>, </w:t>
            </w:r>
            <w:r w:rsidRPr="002A1463">
              <w:rPr>
                <w:rFonts w:ascii="Consolas" w:hAnsi="Consolas"/>
                <w:color w:val="0000FF"/>
                <w:sz w:val="16"/>
                <w:szCs w:val="16"/>
              </w:rPr>
              <w:t>string</w:t>
            </w:r>
            <w:r w:rsidRPr="002A1463">
              <w:rPr>
                <w:rFonts w:ascii="Consolas" w:hAnsi="Consolas"/>
                <w:color w:val="000000"/>
                <w:sz w:val="16"/>
                <w:szCs w:val="16"/>
              </w:rPr>
              <w:t>&gt;(</w:t>
            </w:r>
          </w:p>
          <w:p w14:paraId="318F03D8" w14:textId="77777777" w:rsidR="002A1463" w:rsidRPr="002A1463" w:rsidRDefault="002A1463" w:rsidP="002A1463">
            <w:pPr>
              <w:pStyle w:val="HTMLPreformatted"/>
              <w:shd w:val="clear" w:color="auto" w:fill="FFFFFF"/>
              <w:rPr>
                <w:rFonts w:ascii="Consolas" w:hAnsi="Consolas"/>
                <w:color w:val="000000"/>
                <w:sz w:val="16"/>
                <w:szCs w:val="16"/>
              </w:rPr>
            </w:pPr>
            <w:r>
              <w:rPr>
                <w:rFonts w:ascii="Consolas" w:hAnsi="Consolas"/>
                <w:color w:val="000000"/>
                <w:sz w:val="16"/>
                <w:szCs w:val="16"/>
              </w:rPr>
              <w:t xml:space="preserve">                </w:t>
            </w:r>
            <w:r w:rsidRPr="002A1463">
              <w:rPr>
                <w:rFonts w:ascii="Consolas" w:hAnsi="Consolas"/>
                <w:color w:val="000000"/>
                <w:sz w:val="16"/>
                <w:szCs w:val="16"/>
              </w:rPr>
              <w:t>x =&gt; handler.OnGetResourcesResponse += x);</w:t>
            </w:r>
          </w:p>
          <w:p w14:paraId="56933DA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69AFF9E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lastRenderedPageBreak/>
              <w:t>            </w:t>
            </w:r>
            <w:r w:rsidRPr="002A1463">
              <w:rPr>
                <w:rFonts w:ascii="Consolas" w:hAnsi="Consolas"/>
                <w:color w:val="008000"/>
                <w:sz w:val="16"/>
                <w:szCs w:val="16"/>
              </w:rPr>
              <w:t>// Send GetResources message for root URI</w:t>
            </w:r>
          </w:p>
          <w:p w14:paraId="1F1286B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handler.GetResources(</w:t>
            </w:r>
            <w:r w:rsidRPr="002A1463">
              <w:rPr>
                <w:rFonts w:ascii="Consolas" w:hAnsi="Consolas"/>
                <w:color w:val="2B91AF"/>
                <w:sz w:val="16"/>
                <w:szCs w:val="16"/>
              </w:rPr>
              <w:t>EtpUri</w:t>
            </w:r>
            <w:r w:rsidRPr="002A1463">
              <w:rPr>
                <w:rFonts w:ascii="Consolas" w:hAnsi="Consolas"/>
                <w:color w:val="000000"/>
                <w:sz w:val="16"/>
                <w:szCs w:val="16"/>
              </w:rPr>
              <w:t>.RootUri);</w:t>
            </w:r>
          </w:p>
          <w:p w14:paraId="24C6904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709A4C1C"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GetResourcesResponse for top level resources</w:t>
            </w:r>
          </w:p>
          <w:p w14:paraId="6A66B738"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argsRoot = </w:t>
            </w:r>
            <w:r w:rsidRPr="002A1463">
              <w:rPr>
                <w:rFonts w:ascii="Consolas" w:hAnsi="Consolas"/>
                <w:color w:val="0000FF"/>
                <w:sz w:val="16"/>
                <w:szCs w:val="16"/>
              </w:rPr>
              <w:t>await</w:t>
            </w:r>
            <w:r w:rsidRPr="002A1463">
              <w:rPr>
                <w:rFonts w:ascii="Consolas" w:hAnsi="Consolas"/>
                <w:color w:val="000000"/>
                <w:sz w:val="16"/>
                <w:szCs w:val="16"/>
              </w:rPr>
              <w:t> onGetRootResourcesResponse.WaitAsync();</w:t>
            </w:r>
          </w:p>
          <w:p w14:paraId="018FD2A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059165C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.IsNotNull(argsRoot);</w:t>
            </w:r>
          </w:p>
          <w:p w14:paraId="35FA489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.IsNotNull(argsRoot.Message.Resource);</w:t>
            </w:r>
          </w:p>
          <w:p w14:paraId="5DC021F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.IsNotNull(argsRoot.Message.Resource.Uri);</w:t>
            </w:r>
          </w:p>
          <w:p w14:paraId="2EE37EB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6880C343"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Register event handler for child resources</w:t>
            </w:r>
          </w:p>
          <w:p w14:paraId="2ECFD58E" w14:textId="77777777" w:rsid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onGetChildResourcesResponse = HandleAsync&lt;</w:t>
            </w:r>
            <w:r w:rsidRPr="002A1463">
              <w:rPr>
                <w:rFonts w:ascii="Consolas" w:hAnsi="Consolas"/>
                <w:color w:val="2B91AF"/>
                <w:sz w:val="16"/>
                <w:szCs w:val="16"/>
              </w:rPr>
              <w:t>GetResourcesResponse</w:t>
            </w:r>
            <w:r w:rsidRPr="002A1463">
              <w:rPr>
                <w:rFonts w:ascii="Consolas" w:hAnsi="Consolas"/>
                <w:color w:val="000000"/>
                <w:sz w:val="16"/>
                <w:szCs w:val="16"/>
              </w:rPr>
              <w:t>, </w:t>
            </w:r>
            <w:r w:rsidRPr="002A1463">
              <w:rPr>
                <w:rFonts w:ascii="Consolas" w:hAnsi="Consolas"/>
                <w:color w:val="0000FF"/>
                <w:sz w:val="16"/>
                <w:szCs w:val="16"/>
              </w:rPr>
              <w:t>string</w:t>
            </w:r>
            <w:r w:rsidRPr="002A1463">
              <w:rPr>
                <w:rFonts w:ascii="Consolas" w:hAnsi="Consolas"/>
                <w:color w:val="000000"/>
                <w:sz w:val="16"/>
                <w:szCs w:val="16"/>
              </w:rPr>
              <w:t>&gt;(</w:t>
            </w:r>
          </w:p>
          <w:p w14:paraId="764077DB" w14:textId="77777777" w:rsidR="002A1463" w:rsidRPr="002A1463" w:rsidRDefault="002A1463" w:rsidP="002A1463">
            <w:pPr>
              <w:pStyle w:val="HTMLPreformatted"/>
              <w:shd w:val="clear" w:color="auto" w:fill="FFFFFF"/>
              <w:rPr>
                <w:rFonts w:ascii="Consolas" w:hAnsi="Consolas"/>
                <w:color w:val="000000"/>
                <w:sz w:val="16"/>
                <w:szCs w:val="16"/>
              </w:rPr>
            </w:pPr>
            <w:r>
              <w:rPr>
                <w:rFonts w:ascii="Consolas" w:hAnsi="Consolas"/>
                <w:color w:val="000000"/>
                <w:sz w:val="16"/>
                <w:szCs w:val="16"/>
              </w:rPr>
              <w:t xml:space="preserve">                </w:t>
            </w:r>
            <w:r w:rsidRPr="002A1463">
              <w:rPr>
                <w:rFonts w:ascii="Consolas" w:hAnsi="Consolas"/>
                <w:color w:val="000000"/>
                <w:sz w:val="16"/>
                <w:szCs w:val="16"/>
              </w:rPr>
              <w:t>x =&gt; handler.OnGetResourcesResponse += x);</w:t>
            </w:r>
          </w:p>
          <w:p w14:paraId="2243138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02501AF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Send GetResources message for child resources</w:t>
            </w:r>
          </w:p>
          <w:p w14:paraId="5626A30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resource = argsRoot.Message.Resource;</w:t>
            </w:r>
          </w:p>
          <w:p w14:paraId="23486F8E"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handler.GetResources(resource.Uri);</w:t>
            </w:r>
          </w:p>
          <w:p w14:paraId="2CEC4D50"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005ECEC8"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8000"/>
                <w:sz w:val="16"/>
                <w:szCs w:val="16"/>
              </w:rPr>
              <w:t>// Wait for GetResourcesResponse for child resources</w:t>
            </w:r>
          </w:p>
          <w:p w14:paraId="502F8487"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var</w:t>
            </w:r>
            <w:r w:rsidRPr="002A1463">
              <w:rPr>
                <w:rFonts w:ascii="Consolas" w:hAnsi="Consolas"/>
                <w:color w:val="000000"/>
                <w:sz w:val="16"/>
                <w:szCs w:val="16"/>
              </w:rPr>
              <w:t> argsChild = </w:t>
            </w:r>
            <w:r w:rsidRPr="002A1463">
              <w:rPr>
                <w:rFonts w:ascii="Consolas" w:hAnsi="Consolas"/>
                <w:color w:val="0000FF"/>
                <w:sz w:val="16"/>
                <w:szCs w:val="16"/>
              </w:rPr>
              <w:t>await</w:t>
            </w:r>
            <w:r w:rsidRPr="002A1463">
              <w:rPr>
                <w:rFonts w:ascii="Consolas" w:hAnsi="Consolas"/>
                <w:color w:val="000000"/>
                <w:sz w:val="16"/>
                <w:szCs w:val="16"/>
              </w:rPr>
              <w:t> onGetChildResourcesResponse.WaitAsync();</w:t>
            </w:r>
          </w:p>
          <w:p w14:paraId="49FC1FE3"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68601E74"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.IsNotNull(argsChild);</w:t>
            </w:r>
          </w:p>
          <w:p w14:paraId="4A7D43EC"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xml:space="preserve"> </w:t>
            </w:r>
          </w:p>
          <w:p w14:paraId="42A3914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if</w:t>
            </w:r>
            <w:r w:rsidRPr="002A1463">
              <w:rPr>
                <w:rFonts w:ascii="Consolas" w:hAnsi="Consolas"/>
                <w:color w:val="000000"/>
                <w:sz w:val="16"/>
                <w:szCs w:val="16"/>
              </w:rPr>
              <w:t> (argsChild.Header.MessageFlags == (</w:t>
            </w:r>
            <w:r w:rsidRPr="002A1463">
              <w:rPr>
                <w:rFonts w:ascii="Consolas" w:hAnsi="Consolas"/>
                <w:color w:val="0000FF"/>
                <w:sz w:val="16"/>
                <w:szCs w:val="16"/>
              </w:rPr>
              <w:t>int</w:t>
            </w:r>
            <w:r w:rsidRPr="002A1463">
              <w:rPr>
                <w:rFonts w:ascii="Consolas" w:hAnsi="Consolas"/>
                <w:color w:val="000000"/>
                <w:sz w:val="16"/>
                <w:szCs w:val="16"/>
              </w:rPr>
              <w:t>) </w:t>
            </w:r>
            <w:r w:rsidRPr="002A1463">
              <w:rPr>
                <w:rFonts w:ascii="Consolas" w:hAnsi="Consolas"/>
                <w:color w:val="2B91AF"/>
                <w:sz w:val="16"/>
                <w:szCs w:val="16"/>
              </w:rPr>
              <w:t>MessageFlags</w:t>
            </w:r>
            <w:r w:rsidRPr="002A1463">
              <w:rPr>
                <w:rFonts w:ascii="Consolas" w:hAnsi="Consolas"/>
                <w:color w:val="000000"/>
                <w:sz w:val="16"/>
                <w:szCs w:val="16"/>
              </w:rPr>
              <w:t>.NoData)</w:t>
            </w:r>
          </w:p>
          <w:p w14:paraId="1808EA6C"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2915E95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.IsNull(argsChild.Message.Resource);</w:t>
            </w:r>
          </w:p>
          <w:p w14:paraId="48A623C5"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28B722FF"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0000FF"/>
                <w:sz w:val="16"/>
                <w:szCs w:val="16"/>
              </w:rPr>
              <w:t>else</w:t>
            </w:r>
          </w:p>
          <w:p w14:paraId="14C64FBB"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16ED6A2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.IsNotNull(argsChild.Message.Resource);</w:t>
            </w:r>
          </w:p>
          <w:p w14:paraId="2D0E8DB3"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r w:rsidRPr="002A1463">
              <w:rPr>
                <w:rFonts w:ascii="Consolas" w:hAnsi="Consolas"/>
                <w:color w:val="2B91AF"/>
                <w:sz w:val="16"/>
                <w:szCs w:val="16"/>
              </w:rPr>
              <w:t>Assert</w:t>
            </w:r>
            <w:r w:rsidRPr="002A1463">
              <w:rPr>
                <w:rFonts w:ascii="Consolas" w:hAnsi="Consolas"/>
                <w:color w:val="000000"/>
                <w:sz w:val="16"/>
                <w:szCs w:val="16"/>
              </w:rPr>
              <w:t>.AreNotEqual(resource.Uri, argsChild.Message.Resource.Uri);</w:t>
            </w:r>
          </w:p>
          <w:p w14:paraId="225EC799"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291BFB92"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318ED25A" w14:textId="77777777" w:rsidR="002A1463" w:rsidRPr="002A1463" w:rsidRDefault="002A1463" w:rsidP="002A1463">
            <w:pPr>
              <w:pStyle w:val="HTMLPreformatted"/>
              <w:shd w:val="clear" w:color="auto" w:fill="FFFFFF"/>
              <w:rPr>
                <w:rFonts w:ascii="Consolas" w:hAnsi="Consolas"/>
                <w:color w:val="000000"/>
                <w:sz w:val="16"/>
                <w:szCs w:val="16"/>
              </w:rPr>
            </w:pPr>
            <w:r w:rsidRPr="002A1463">
              <w:rPr>
                <w:rFonts w:ascii="Consolas" w:hAnsi="Consolas"/>
                <w:color w:val="000000"/>
                <w:sz w:val="16"/>
                <w:szCs w:val="16"/>
              </w:rPr>
              <w:t>    }</w:t>
            </w:r>
          </w:p>
          <w:p w14:paraId="4F289705" w14:textId="77777777" w:rsidR="002A1463" w:rsidRPr="002A1463" w:rsidRDefault="002A1463" w:rsidP="002A1463">
            <w:pPr>
              <w:pStyle w:val="HTMLPreformatted"/>
              <w:shd w:val="clear" w:color="auto" w:fill="FFFFFF"/>
              <w:rPr>
                <w:rFonts w:ascii="Consolas" w:hAnsi="Consolas"/>
                <w:color w:val="000000"/>
              </w:rPr>
            </w:pPr>
            <w:r w:rsidRPr="002A1463">
              <w:rPr>
                <w:rFonts w:ascii="Consolas" w:hAnsi="Consolas"/>
                <w:color w:val="000000"/>
                <w:sz w:val="16"/>
                <w:szCs w:val="16"/>
              </w:rPr>
              <w:t>}</w:t>
            </w:r>
          </w:p>
        </w:tc>
      </w:tr>
      <w:bookmarkEnd w:id="29"/>
    </w:tbl>
    <w:p w14:paraId="39883554" w14:textId="77777777" w:rsidR="002A1463" w:rsidRDefault="002A1463" w:rsidP="00066602"/>
    <w:p w14:paraId="39729C86" w14:textId="77777777" w:rsidR="00113762" w:rsidRDefault="00113762" w:rsidP="00066602">
      <w:r>
        <w:t>In this example, multiple event handlers are registered in order to asynchronously process the response from the same message type multiple times.</w:t>
      </w:r>
    </w:p>
    <w:p w14:paraId="7CEBA5AE" w14:textId="77777777" w:rsidR="00E13AD3" w:rsidRDefault="00E13AD3">
      <w:pPr>
        <w:rPr>
          <w:rFonts w:asciiTheme="majorHAnsi" w:eastAsiaTheme="majorEastAsia" w:hAnsiTheme="majorHAnsi" w:cstheme="majorBidi"/>
          <w:color w:val="2E74B5" w:themeColor="accent1" w:themeShade="BF"/>
          <w:sz w:val="32"/>
          <w:szCs w:val="32"/>
        </w:rPr>
      </w:pPr>
      <w:r>
        <w:br w:type="page"/>
      </w:r>
    </w:p>
    <w:p w14:paraId="773FFEB7" w14:textId="77777777" w:rsidR="00113762" w:rsidRDefault="00F857AE" w:rsidP="00F857AE">
      <w:pPr>
        <w:pStyle w:val="Heading1"/>
      </w:pPr>
      <w:bookmarkStart w:id="30" w:name="_Toc458170562"/>
      <w:r>
        <w:lastRenderedPageBreak/>
        <w:t>Sample</w:t>
      </w:r>
      <w:r w:rsidR="00113762">
        <w:t xml:space="preserve"> </w:t>
      </w:r>
      <w:r w:rsidR="0049250A">
        <w:t xml:space="preserve">Client </w:t>
      </w:r>
      <w:r w:rsidR="00113762">
        <w:t>Application</w:t>
      </w:r>
      <w:bookmarkEnd w:id="30"/>
    </w:p>
    <w:p w14:paraId="6D1BB215" w14:textId="77777777" w:rsidR="00113762" w:rsidRPr="00066602" w:rsidRDefault="00113762" w:rsidP="00066602">
      <w:r>
        <w:t>The previous examples all showed how to test ETP connectivity using the ETP DevKit and several integration test helper methods.  Now, we will implement a simple console application that will demonstrate a more real-world example of an ETP client.</w:t>
      </w:r>
      <w:r w:rsidR="005F7839">
        <w:t xml:space="preserve">  Note, the full source code for the sample client and server application can be found in the TestApp project found in the solution downloaded from the Git repository.</w:t>
      </w:r>
    </w:p>
    <w:p w14:paraId="0E796CFC" w14:textId="0A391A7A" w:rsidR="003A6701" w:rsidRDefault="00BD4CA3" w:rsidP="00BD4CA3">
      <w:r>
        <w:t>Create a new console application project in the ETP solution</w:t>
      </w:r>
      <w:r w:rsidR="002C500A">
        <w:t xml:space="preserve"> and </w:t>
      </w:r>
      <w:r w:rsidR="001D067C">
        <w:t>set the target framework to “.NET Framework 4.6”</w:t>
      </w:r>
      <w:r w:rsidR="002C500A">
        <w:t>.  A</w:t>
      </w:r>
      <w:r>
        <w:t xml:space="preserve">dd a project reference for the </w:t>
      </w:r>
      <w:r w:rsidR="00EA1991">
        <w:t>DevKit</w:t>
      </w:r>
      <w:r>
        <w:t xml:space="preserve"> project</w:t>
      </w:r>
      <w:r w:rsidR="00CE4595">
        <w:t xml:space="preserve"> and add a NuGet package reference to ETP (version 1.4.1)</w:t>
      </w:r>
      <w:r w:rsidR="003A6701">
        <w:t xml:space="preserve"> and log4net</w:t>
      </w:r>
      <w:r>
        <w:t xml:space="preserve">.  </w:t>
      </w:r>
    </w:p>
    <w:p w14:paraId="0C11B054" w14:textId="4D7413EE" w:rsidR="003A6701" w:rsidRDefault="003A6701" w:rsidP="00BD4CA3">
      <w:r>
        <w:t xml:space="preserve">Create a log4net.config file in the TestApp root folder with the following contents.  </w:t>
      </w:r>
    </w:p>
    <w:tbl>
      <w:tblPr>
        <w:tblStyle w:val="TableGrid"/>
        <w:tblW w:w="0" w:type="auto"/>
        <w:tblLook w:val="04A0" w:firstRow="1" w:lastRow="0" w:firstColumn="1" w:lastColumn="0" w:noHBand="0" w:noVBand="1"/>
      </w:tblPr>
      <w:tblGrid>
        <w:gridCol w:w="10790"/>
      </w:tblGrid>
      <w:tr w:rsidR="003A6701" w14:paraId="7A42A075" w14:textId="77777777" w:rsidTr="003A6701">
        <w:tc>
          <w:tcPr>
            <w:tcW w:w="10790" w:type="dxa"/>
          </w:tcPr>
          <w:p w14:paraId="401E03D5"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&lt;?</w:t>
            </w:r>
            <w:r w:rsidRPr="00E6125C">
              <w:rPr>
                <w:rFonts w:ascii="Consolas" w:hAnsi="Consolas" w:cs="Consolas"/>
                <w:color w:val="A31515"/>
                <w:sz w:val="16"/>
                <w:szCs w:val="16"/>
                <w:highlight w:val="white"/>
              </w:rPr>
              <w:t>xml</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version</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1.0</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encoding</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utf-8</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5A85D1E0"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&lt;</w:t>
            </w:r>
            <w:r w:rsidRPr="00E6125C">
              <w:rPr>
                <w:rFonts w:ascii="Consolas" w:hAnsi="Consolas" w:cs="Consolas"/>
                <w:color w:val="A31515"/>
                <w:sz w:val="16"/>
                <w:szCs w:val="16"/>
                <w:highlight w:val="white"/>
              </w:rPr>
              <w:t>log4net</w:t>
            </w:r>
            <w:r w:rsidRPr="00E6125C">
              <w:rPr>
                <w:rFonts w:ascii="Consolas" w:hAnsi="Consolas" w:cs="Consolas"/>
                <w:color w:val="0000FF"/>
                <w:sz w:val="16"/>
                <w:szCs w:val="16"/>
                <w:highlight w:val="white"/>
              </w:rPr>
              <w:t>&gt;</w:t>
            </w:r>
          </w:p>
          <w:p w14:paraId="5AD173DC"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appender</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name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RollingFileAppender</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type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log4net.Appender.RollingFileAppender</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&gt;</w:t>
            </w:r>
          </w:p>
          <w:p w14:paraId="3056B7EF"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file</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TestApp.log</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09DB0CB7"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appendToFile</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true</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3383877F"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rollingStyle</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Size</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57F1E3C2"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maxSizeRollBackups</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10</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75BB7465"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maximumFileSize</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4096KB</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336D4E9D"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staticLogFileName</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true</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036DA3B2"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layout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type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log4net.Layout.PatternLayout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&gt;</w:t>
            </w:r>
          </w:p>
          <w:p w14:paraId="202DA228"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conversionPattern</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%date [%thread] %-5level %logger - %message%newline</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11B29EBE"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layout</w:t>
            </w:r>
            <w:r w:rsidRPr="00E6125C">
              <w:rPr>
                <w:rFonts w:ascii="Consolas" w:hAnsi="Consolas" w:cs="Consolas"/>
                <w:color w:val="0000FF"/>
                <w:sz w:val="16"/>
                <w:szCs w:val="16"/>
                <w:highlight w:val="white"/>
              </w:rPr>
              <w:t>&gt;</w:t>
            </w:r>
          </w:p>
          <w:p w14:paraId="0C809A12"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appender</w:t>
            </w:r>
            <w:r w:rsidRPr="00E6125C">
              <w:rPr>
                <w:rFonts w:ascii="Consolas" w:hAnsi="Consolas" w:cs="Consolas"/>
                <w:color w:val="0000FF"/>
                <w:sz w:val="16"/>
                <w:szCs w:val="16"/>
                <w:highlight w:val="white"/>
              </w:rPr>
              <w:t>&gt;</w:t>
            </w:r>
          </w:p>
          <w:p w14:paraId="3CA35D1C"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appender</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name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ConsoleAppender</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type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log4net.Appender.ConsoleAppender</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&gt;</w:t>
            </w:r>
          </w:p>
          <w:p w14:paraId="6237DA54"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layout</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type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log4net.Layout.PatternLayout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&gt;</w:t>
            </w:r>
          </w:p>
          <w:p w14:paraId="13BFBC95"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conversionPattern</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%date [%thread] %-5level %logger %M - %message%newline</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3DB26178"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layout</w:t>
            </w:r>
            <w:r w:rsidRPr="00E6125C">
              <w:rPr>
                <w:rFonts w:ascii="Consolas" w:hAnsi="Consolas" w:cs="Consolas"/>
                <w:color w:val="0000FF"/>
                <w:sz w:val="16"/>
                <w:szCs w:val="16"/>
                <w:highlight w:val="white"/>
              </w:rPr>
              <w:t>&gt;</w:t>
            </w:r>
          </w:p>
          <w:p w14:paraId="7F51FB0D"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appender</w:t>
            </w:r>
            <w:r w:rsidRPr="00E6125C">
              <w:rPr>
                <w:rFonts w:ascii="Consolas" w:hAnsi="Consolas" w:cs="Consolas"/>
                <w:color w:val="0000FF"/>
                <w:sz w:val="16"/>
                <w:szCs w:val="16"/>
                <w:highlight w:val="white"/>
              </w:rPr>
              <w:t>&gt;</w:t>
            </w:r>
          </w:p>
          <w:p w14:paraId="07192659"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root</w:t>
            </w:r>
            <w:r w:rsidRPr="00E6125C">
              <w:rPr>
                <w:rFonts w:ascii="Consolas" w:hAnsi="Consolas" w:cs="Consolas"/>
                <w:color w:val="0000FF"/>
                <w:sz w:val="16"/>
                <w:szCs w:val="16"/>
                <w:highlight w:val="white"/>
              </w:rPr>
              <w:t>&gt;</w:t>
            </w:r>
          </w:p>
          <w:p w14:paraId="6AE0EB49"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level</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value</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ALL</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51AF503F"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appender-ref</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ref</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RollingFileAppender</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4DA65D1F"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appender-ref</w:t>
            </w:r>
            <w:r w:rsidRPr="00E6125C">
              <w:rPr>
                <w:rFonts w:ascii="Consolas" w:hAnsi="Consolas" w:cs="Consolas"/>
                <w:color w:val="0000FF"/>
                <w:sz w:val="16"/>
                <w:szCs w:val="16"/>
                <w:highlight w:val="white"/>
              </w:rPr>
              <w:t xml:space="preserve"> </w:t>
            </w:r>
            <w:r w:rsidRPr="00E6125C">
              <w:rPr>
                <w:rFonts w:ascii="Consolas" w:hAnsi="Consolas" w:cs="Consolas"/>
                <w:color w:val="FF0000"/>
                <w:sz w:val="16"/>
                <w:szCs w:val="16"/>
                <w:highlight w:val="white"/>
              </w:rPr>
              <w:t>ref</w:t>
            </w:r>
            <w:r w:rsidRPr="00E6125C">
              <w:rPr>
                <w:rFonts w:ascii="Consolas" w:hAnsi="Consolas" w:cs="Consolas"/>
                <w:color w:val="0000FF"/>
                <w:sz w:val="16"/>
                <w:szCs w:val="16"/>
                <w:highlight w:val="white"/>
              </w:rPr>
              <w:t>=</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ConsoleAppender</w:t>
            </w:r>
            <w:r w:rsidRPr="00E6125C">
              <w:rPr>
                <w:rFonts w:ascii="Consolas" w:hAnsi="Consolas" w:cs="Consolas"/>
                <w:color w:val="000000"/>
                <w:sz w:val="16"/>
                <w:szCs w:val="16"/>
                <w:highlight w:val="white"/>
              </w:rPr>
              <w:t>"</w:t>
            </w:r>
            <w:r w:rsidRPr="00E6125C">
              <w:rPr>
                <w:rFonts w:ascii="Consolas" w:hAnsi="Consolas" w:cs="Consolas"/>
                <w:color w:val="0000FF"/>
                <w:sz w:val="16"/>
                <w:szCs w:val="16"/>
                <w:highlight w:val="white"/>
              </w:rPr>
              <w:t xml:space="preserve"> /&gt;</w:t>
            </w:r>
          </w:p>
          <w:p w14:paraId="024F5F1C" w14:textId="77777777" w:rsidR="003A6701" w:rsidRPr="00E6125C" w:rsidRDefault="003A6701" w:rsidP="003A6701">
            <w:pPr>
              <w:autoSpaceDE w:val="0"/>
              <w:autoSpaceDN w:val="0"/>
              <w:adjustRightInd w:val="0"/>
              <w:rPr>
                <w:rFonts w:ascii="Consolas" w:hAnsi="Consolas" w:cs="Consolas"/>
                <w:color w:val="000000"/>
                <w:sz w:val="16"/>
                <w:szCs w:val="16"/>
                <w:highlight w:val="white"/>
              </w:rPr>
            </w:pPr>
            <w:r w:rsidRPr="00E6125C">
              <w:rPr>
                <w:rFonts w:ascii="Consolas" w:hAnsi="Consolas" w:cs="Consolas"/>
                <w:color w:val="0000FF"/>
                <w:sz w:val="16"/>
                <w:szCs w:val="16"/>
                <w:highlight w:val="white"/>
              </w:rPr>
              <w:t xml:space="preserve">  &lt;/</w:t>
            </w:r>
            <w:r w:rsidRPr="00E6125C">
              <w:rPr>
                <w:rFonts w:ascii="Consolas" w:hAnsi="Consolas" w:cs="Consolas"/>
                <w:color w:val="A31515"/>
                <w:sz w:val="16"/>
                <w:szCs w:val="16"/>
                <w:highlight w:val="white"/>
              </w:rPr>
              <w:t>root</w:t>
            </w:r>
            <w:r w:rsidRPr="00E6125C">
              <w:rPr>
                <w:rFonts w:ascii="Consolas" w:hAnsi="Consolas" w:cs="Consolas"/>
                <w:color w:val="0000FF"/>
                <w:sz w:val="16"/>
                <w:szCs w:val="16"/>
                <w:highlight w:val="white"/>
              </w:rPr>
              <w:t>&gt;</w:t>
            </w:r>
          </w:p>
          <w:p w14:paraId="2DBE57FF" w14:textId="3A00576A" w:rsidR="003A6701" w:rsidRDefault="003A6701" w:rsidP="003A6701">
            <w:r w:rsidRPr="00E6125C">
              <w:rPr>
                <w:rFonts w:ascii="Consolas" w:hAnsi="Consolas" w:cs="Consolas"/>
                <w:color w:val="0000FF"/>
                <w:sz w:val="16"/>
                <w:szCs w:val="16"/>
                <w:highlight w:val="white"/>
              </w:rPr>
              <w:t>&lt;/</w:t>
            </w:r>
            <w:r w:rsidRPr="00E6125C">
              <w:rPr>
                <w:rFonts w:ascii="Consolas" w:hAnsi="Consolas" w:cs="Consolas"/>
                <w:color w:val="A31515"/>
                <w:sz w:val="16"/>
                <w:szCs w:val="16"/>
                <w:highlight w:val="white"/>
              </w:rPr>
              <w:t>log4net</w:t>
            </w:r>
            <w:r w:rsidRPr="00E6125C">
              <w:rPr>
                <w:rFonts w:ascii="Consolas" w:hAnsi="Consolas" w:cs="Consolas"/>
                <w:color w:val="0000FF"/>
                <w:sz w:val="16"/>
                <w:szCs w:val="16"/>
                <w:highlight w:val="white"/>
              </w:rPr>
              <w:t>&gt;</w:t>
            </w:r>
          </w:p>
        </w:tc>
      </w:tr>
    </w:tbl>
    <w:p w14:paraId="00B62C66" w14:textId="77777777" w:rsidR="003A6701" w:rsidRDefault="003A6701" w:rsidP="00BD4CA3"/>
    <w:p w14:paraId="5A8BB65B" w14:textId="6356C561" w:rsidR="00BD4CA3" w:rsidRDefault="00BD4CA3" w:rsidP="00BD4CA3">
      <w:r>
        <w:t>Next, replace the contents of the Program.cs file with the following code:</w:t>
      </w:r>
    </w:p>
    <w:tbl>
      <w:tblPr>
        <w:tblStyle w:val="TableGrid"/>
        <w:tblW w:w="0" w:type="auto"/>
        <w:tblLook w:val="04A0" w:firstRow="1" w:lastRow="0" w:firstColumn="1" w:lastColumn="0" w:noHBand="0" w:noVBand="1"/>
      </w:tblPr>
      <w:tblGrid>
        <w:gridCol w:w="10790"/>
      </w:tblGrid>
      <w:tr w:rsidR="00BD4CA3" w14:paraId="0C2669A4" w14:textId="77777777" w:rsidTr="00BD4CA3">
        <w:tc>
          <w:tcPr>
            <w:tcW w:w="10790" w:type="dxa"/>
          </w:tcPr>
          <w:p w14:paraId="3CDF9C1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1" w:name="_Hlk458010199"/>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System;</w:t>
            </w:r>
          </w:p>
          <w:p w14:paraId="6974392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Energistics.Common;</w:t>
            </w:r>
          </w:p>
          <w:p w14:paraId="2AC197B6"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Energistics.Protocol.ChannelStreaming;</w:t>
            </w:r>
          </w:p>
          <w:p w14:paraId="5FE5F556"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Energistics.Protocol.Discovery;</w:t>
            </w:r>
          </w:p>
          <w:p w14:paraId="1401C461" w14:textId="77777777" w:rsidR="00E93659" w:rsidRPr="00E93659" w:rsidRDefault="00E93659" w:rsidP="00E93659">
            <w:pPr>
              <w:pStyle w:val="HTMLPreformatted"/>
              <w:shd w:val="clear" w:color="auto" w:fill="FFFFFF"/>
              <w:rPr>
                <w:rFonts w:ascii="Consolas" w:hAnsi="Consolas"/>
                <w:color w:val="000000"/>
                <w:sz w:val="16"/>
                <w:szCs w:val="16"/>
              </w:rPr>
            </w:pPr>
            <w:r w:rsidRPr="00E93659">
              <w:rPr>
                <w:rFonts w:ascii="Consolas" w:hAnsi="Consolas"/>
                <w:color w:val="0000FF"/>
                <w:sz w:val="16"/>
                <w:szCs w:val="16"/>
              </w:rPr>
              <w:t>using</w:t>
            </w:r>
            <w:r w:rsidRPr="00E93659">
              <w:rPr>
                <w:rFonts w:ascii="Consolas" w:hAnsi="Consolas"/>
                <w:color w:val="000000"/>
                <w:sz w:val="16"/>
                <w:szCs w:val="16"/>
              </w:rPr>
              <w:t> log4net.Config;</w:t>
            </w:r>
          </w:p>
          <w:p w14:paraId="22D77271"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3E4E0B2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FF"/>
                <w:sz w:val="16"/>
                <w:szCs w:val="16"/>
              </w:rPr>
              <w:t>namespace</w:t>
            </w:r>
            <w:r w:rsidRPr="00BD4CA3">
              <w:rPr>
                <w:rFonts w:ascii="Consolas" w:eastAsia="Times New Roman" w:hAnsi="Consolas" w:cs="Courier New"/>
                <w:color w:val="000000"/>
                <w:sz w:val="16"/>
                <w:szCs w:val="16"/>
              </w:rPr>
              <w:t> Energistics</w:t>
            </w:r>
          </w:p>
          <w:p w14:paraId="530FAB0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w:t>
            </w:r>
          </w:p>
          <w:p w14:paraId="1B219BD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public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class</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Program</w:t>
            </w:r>
          </w:p>
          <w:p w14:paraId="73644E96"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6A27B54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readonly</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AppVersion = </w:t>
            </w:r>
            <w:r w:rsidRPr="00BD4CA3">
              <w:rPr>
                <w:rFonts w:ascii="Consolas" w:eastAsia="Times New Roman" w:hAnsi="Consolas" w:cs="Courier New"/>
                <w:color w:val="0000FF"/>
                <w:sz w:val="16"/>
                <w:szCs w:val="16"/>
              </w:rPr>
              <w:t>typeof</w:t>
            </w:r>
            <w:r w:rsidRPr="00BD4CA3">
              <w:rPr>
                <w:rFonts w:ascii="Consolas" w:eastAsia="Times New Roman" w:hAnsi="Consolas" w:cs="Courier New"/>
                <w:color w:val="000000"/>
                <w:sz w:val="16"/>
                <w:szCs w:val="16"/>
              </w:rPr>
              <w:t>(</w:t>
            </w:r>
            <w:r w:rsidRPr="00BD4CA3">
              <w:rPr>
                <w:rFonts w:ascii="Consolas" w:eastAsia="Times New Roman" w:hAnsi="Consolas" w:cs="Courier New"/>
                <w:color w:val="2B91AF"/>
                <w:sz w:val="16"/>
                <w:szCs w:val="16"/>
              </w:rPr>
              <w:t>Program</w:t>
            </w:r>
            <w:r w:rsidRPr="00BD4CA3">
              <w:rPr>
                <w:rFonts w:ascii="Consolas" w:eastAsia="Times New Roman" w:hAnsi="Consolas" w:cs="Courier New"/>
                <w:color w:val="000000"/>
                <w:sz w:val="16"/>
                <w:szCs w:val="16"/>
              </w:rPr>
              <w:t>).Assembly.GetName().Version.ToString();</w:t>
            </w:r>
          </w:p>
          <w:p w14:paraId="1061FDB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const</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ClientAppName = </w:t>
            </w:r>
            <w:r w:rsidRPr="00BD4CA3">
              <w:rPr>
                <w:rFonts w:ascii="Consolas" w:eastAsia="Times New Roman" w:hAnsi="Consolas" w:cs="Courier New"/>
                <w:color w:val="A31515"/>
                <w:sz w:val="16"/>
                <w:szCs w:val="16"/>
              </w:rPr>
              <w:t>"etp-client"</w:t>
            </w:r>
            <w:r w:rsidRPr="00BD4CA3">
              <w:rPr>
                <w:rFonts w:ascii="Consolas" w:eastAsia="Times New Roman" w:hAnsi="Consolas" w:cs="Courier New"/>
                <w:color w:val="000000"/>
                <w:sz w:val="16"/>
                <w:szCs w:val="16"/>
              </w:rPr>
              <w:t>;</w:t>
            </w:r>
          </w:p>
          <w:p w14:paraId="1A504E86"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15E11EC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public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Main(</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args)</w:t>
            </w:r>
          </w:p>
          <w:p w14:paraId="7865B52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70E41167" w14:textId="77777777" w:rsidR="00E93659" w:rsidRPr="00E93659" w:rsidRDefault="00E93659" w:rsidP="00E93659">
            <w:pPr>
              <w:pStyle w:val="HTMLPreformatted"/>
              <w:shd w:val="clear" w:color="auto" w:fill="FFFFFF"/>
              <w:rPr>
                <w:rFonts w:ascii="Consolas" w:hAnsi="Consolas"/>
                <w:color w:val="000000"/>
                <w:sz w:val="16"/>
                <w:szCs w:val="16"/>
              </w:rPr>
            </w:pPr>
            <w:r w:rsidRPr="00E93659">
              <w:rPr>
                <w:rFonts w:ascii="Consolas" w:hAnsi="Consolas"/>
                <w:color w:val="2B91AF"/>
                <w:sz w:val="16"/>
                <w:szCs w:val="16"/>
              </w:rPr>
              <w:t xml:space="preserve">            XmlConfigurator</w:t>
            </w:r>
            <w:r w:rsidRPr="00E93659">
              <w:rPr>
                <w:rFonts w:ascii="Consolas" w:hAnsi="Consolas"/>
                <w:color w:val="000000"/>
                <w:sz w:val="16"/>
                <w:szCs w:val="16"/>
              </w:rPr>
              <w:t>.ConfigureAndWatch(</w:t>
            </w:r>
            <w:r w:rsidRPr="00E93659">
              <w:rPr>
                <w:rFonts w:ascii="Consolas" w:hAnsi="Consolas"/>
                <w:color w:val="0000FF"/>
                <w:sz w:val="16"/>
                <w:szCs w:val="16"/>
              </w:rPr>
              <w:t>new</w:t>
            </w:r>
            <w:r w:rsidRPr="00E93659">
              <w:rPr>
                <w:rFonts w:ascii="Consolas" w:hAnsi="Consolas"/>
                <w:color w:val="000000"/>
                <w:sz w:val="16"/>
                <w:szCs w:val="16"/>
              </w:rPr>
              <w:t> </w:t>
            </w:r>
            <w:r w:rsidRPr="00E93659">
              <w:rPr>
                <w:rFonts w:ascii="Consolas" w:hAnsi="Consolas"/>
                <w:color w:val="2B91AF"/>
                <w:sz w:val="16"/>
                <w:szCs w:val="16"/>
              </w:rPr>
              <w:t>FileInfo</w:t>
            </w:r>
            <w:r w:rsidRPr="00E93659">
              <w:rPr>
                <w:rFonts w:ascii="Consolas" w:hAnsi="Consolas"/>
                <w:color w:val="000000"/>
                <w:sz w:val="16"/>
                <w:szCs w:val="16"/>
              </w:rPr>
              <w:t>(</w:t>
            </w:r>
            <w:r w:rsidRPr="00E93659">
              <w:rPr>
                <w:rFonts w:ascii="Consolas" w:hAnsi="Consolas"/>
                <w:color w:val="A31515"/>
                <w:sz w:val="16"/>
                <w:szCs w:val="16"/>
              </w:rPr>
              <w:t>"log4net.config"</w:t>
            </w:r>
            <w:r w:rsidRPr="00E93659">
              <w:rPr>
                <w:rFonts w:ascii="Consolas" w:hAnsi="Consolas"/>
                <w:color w:val="000000"/>
                <w:sz w:val="16"/>
                <w:szCs w:val="16"/>
              </w:rPr>
              <w:t>));</w:t>
            </w:r>
          </w:p>
          <w:p w14:paraId="787C9413"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StartClient();</w:t>
            </w:r>
          </w:p>
          <w:p w14:paraId="5E49A04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4995A12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0C53155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StartClient()</w:t>
            </w:r>
          </w:p>
          <w:p w14:paraId="6A66F78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0B33147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"Enter a valid Web Socket URI:"</w:t>
            </w:r>
            <w:r w:rsidRPr="00BD4CA3">
              <w:rPr>
                <w:rFonts w:ascii="Consolas" w:eastAsia="Times New Roman" w:hAnsi="Consolas" w:cs="Courier New"/>
                <w:color w:val="000000"/>
                <w:sz w:val="16"/>
                <w:szCs w:val="16"/>
              </w:rPr>
              <w:t>);</w:t>
            </w:r>
          </w:p>
          <w:p w14:paraId="41A40C71"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var</w:t>
            </w:r>
            <w:r w:rsidRPr="00BD4CA3">
              <w:rPr>
                <w:rFonts w:ascii="Consolas" w:eastAsia="Times New Roman" w:hAnsi="Consolas" w:cs="Courier New"/>
                <w:color w:val="000000"/>
                <w:sz w:val="16"/>
                <w:szCs w:val="16"/>
              </w:rPr>
              <w:t> webSocketUri =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.ReadLine();</w:t>
            </w:r>
          </w:p>
          <w:p w14:paraId="4D7E194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
          <w:p w14:paraId="799C848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0495BAD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"Select from the following options:"</w:t>
            </w:r>
            <w:r w:rsidRPr="00BD4CA3">
              <w:rPr>
                <w:rFonts w:ascii="Consolas" w:eastAsia="Times New Roman" w:hAnsi="Consolas" w:cs="Courier New"/>
                <w:color w:val="000000"/>
                <w:sz w:val="16"/>
                <w:szCs w:val="16"/>
              </w:rPr>
              <w:t>);</w:t>
            </w:r>
          </w:p>
          <w:p w14:paraId="7F2D84C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 O - open"</w:t>
            </w:r>
            <w:r w:rsidRPr="00BD4CA3">
              <w:rPr>
                <w:rFonts w:ascii="Consolas" w:eastAsia="Times New Roman" w:hAnsi="Consolas" w:cs="Courier New"/>
                <w:color w:val="000000"/>
                <w:sz w:val="16"/>
                <w:szCs w:val="16"/>
              </w:rPr>
              <w:t>);</w:t>
            </w:r>
          </w:p>
          <w:p w14:paraId="104B8264"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 C - close"</w:t>
            </w:r>
            <w:r w:rsidRPr="00BD4CA3">
              <w:rPr>
                <w:rFonts w:ascii="Consolas" w:eastAsia="Times New Roman" w:hAnsi="Consolas" w:cs="Courier New"/>
                <w:color w:val="000000"/>
                <w:sz w:val="16"/>
                <w:szCs w:val="16"/>
              </w:rPr>
              <w:t>);</w:t>
            </w:r>
          </w:p>
          <w:p w14:paraId="3BD5DD84"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 Z - clear"</w:t>
            </w:r>
            <w:r w:rsidRPr="00BD4CA3">
              <w:rPr>
                <w:rFonts w:ascii="Consolas" w:eastAsia="Times New Roman" w:hAnsi="Consolas" w:cs="Courier New"/>
                <w:color w:val="000000"/>
                <w:sz w:val="16"/>
                <w:szCs w:val="16"/>
              </w:rPr>
              <w:t>);</w:t>
            </w:r>
          </w:p>
          <w:p w14:paraId="169FEAB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 X - exit"</w:t>
            </w:r>
            <w:r w:rsidRPr="00BD4CA3">
              <w:rPr>
                <w:rFonts w:ascii="Consolas" w:eastAsia="Times New Roman" w:hAnsi="Consolas" w:cs="Courier New"/>
                <w:color w:val="000000"/>
                <w:sz w:val="16"/>
                <w:szCs w:val="16"/>
              </w:rPr>
              <w:t>);</w:t>
            </w:r>
          </w:p>
          <w:p w14:paraId="0FFC5F8D"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lastRenderedPageBreak/>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 S - ChannelStreaming - Start"</w:t>
            </w:r>
            <w:r w:rsidRPr="00BD4CA3">
              <w:rPr>
                <w:rFonts w:ascii="Consolas" w:eastAsia="Times New Roman" w:hAnsi="Consolas" w:cs="Courier New"/>
                <w:color w:val="000000"/>
                <w:sz w:val="16"/>
                <w:szCs w:val="16"/>
              </w:rPr>
              <w:t>);</w:t>
            </w:r>
          </w:p>
          <w:p w14:paraId="5FEA5B5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 D - Discovery - GetResources"</w:t>
            </w:r>
            <w:r w:rsidRPr="00BD4CA3">
              <w:rPr>
                <w:rFonts w:ascii="Consolas" w:eastAsia="Times New Roman" w:hAnsi="Consolas" w:cs="Courier New"/>
                <w:color w:val="000000"/>
                <w:sz w:val="16"/>
                <w:szCs w:val="16"/>
              </w:rPr>
              <w:t>);</w:t>
            </w:r>
          </w:p>
          <w:p w14:paraId="3CC0195D"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
          <w:p w14:paraId="3099D41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1869240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using</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var</w:t>
            </w:r>
            <w:r w:rsidRPr="00BD4CA3">
              <w:rPr>
                <w:rFonts w:ascii="Consolas" w:eastAsia="Times New Roman" w:hAnsi="Consolas" w:cs="Courier New"/>
                <w:color w:val="000000"/>
                <w:sz w:val="16"/>
                <w:szCs w:val="16"/>
              </w:rPr>
              <w:t> client = </w:t>
            </w:r>
            <w:r w:rsidRPr="00BD4CA3">
              <w:rPr>
                <w:rFonts w:ascii="Consolas" w:eastAsia="Times New Roman" w:hAnsi="Consolas" w:cs="Courier New"/>
                <w:color w:val="0000FF"/>
                <w:sz w:val="16"/>
                <w:szCs w:val="16"/>
              </w:rPr>
              <w:t>new</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EtpClient</w:t>
            </w:r>
            <w:r w:rsidRPr="00BD4CA3">
              <w:rPr>
                <w:rFonts w:ascii="Consolas" w:eastAsia="Times New Roman" w:hAnsi="Consolas" w:cs="Courier New"/>
                <w:color w:val="000000"/>
                <w:sz w:val="16"/>
                <w:szCs w:val="16"/>
              </w:rPr>
              <w:t>(webSocketUri, ClientAppName, AppVersion))</w:t>
            </w:r>
          </w:p>
          <w:p w14:paraId="149825E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2BF36823"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8000"/>
                <w:sz w:val="16"/>
                <w:szCs w:val="16"/>
              </w:rPr>
              <w:t>// Register protocol handlers</w:t>
            </w:r>
          </w:p>
          <w:p w14:paraId="33EED04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client.Register&lt;</w:t>
            </w:r>
            <w:r w:rsidRPr="00BD4CA3">
              <w:rPr>
                <w:rFonts w:ascii="Consolas" w:eastAsia="Times New Roman" w:hAnsi="Consolas" w:cs="Courier New"/>
                <w:color w:val="2B91AF"/>
                <w:sz w:val="16"/>
                <w:szCs w:val="16"/>
              </w:rPr>
              <w:t>IChannelStreamingConsumer</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ChannelStreamingConsumerHandler</w:t>
            </w:r>
            <w:r w:rsidRPr="00BD4CA3">
              <w:rPr>
                <w:rFonts w:ascii="Consolas" w:eastAsia="Times New Roman" w:hAnsi="Consolas" w:cs="Courier New"/>
                <w:color w:val="000000"/>
                <w:sz w:val="16"/>
                <w:szCs w:val="16"/>
              </w:rPr>
              <w:t>&gt;();</w:t>
            </w:r>
          </w:p>
          <w:p w14:paraId="6BB9B55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client.Register&lt;</w:t>
            </w:r>
            <w:r w:rsidRPr="00BD4CA3">
              <w:rPr>
                <w:rFonts w:ascii="Consolas" w:eastAsia="Times New Roman" w:hAnsi="Consolas" w:cs="Courier New"/>
                <w:color w:val="2B91AF"/>
                <w:sz w:val="16"/>
                <w:szCs w:val="16"/>
              </w:rPr>
              <w:t>IDiscoveryCustomer</w:t>
            </w: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DiscoveryCustomerHandler</w:t>
            </w:r>
            <w:r w:rsidRPr="00BD4CA3">
              <w:rPr>
                <w:rFonts w:ascii="Consolas" w:eastAsia="Times New Roman" w:hAnsi="Consolas" w:cs="Courier New"/>
                <w:color w:val="000000"/>
                <w:sz w:val="16"/>
                <w:szCs w:val="16"/>
              </w:rPr>
              <w:t>&gt;();</w:t>
            </w:r>
          </w:p>
          <w:p w14:paraId="4E6DF01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client.Handler&lt;</w:t>
            </w:r>
            <w:r w:rsidRPr="00BD4CA3">
              <w:rPr>
                <w:rFonts w:ascii="Consolas" w:eastAsia="Times New Roman" w:hAnsi="Consolas" w:cs="Courier New"/>
                <w:color w:val="2B91AF"/>
                <w:sz w:val="16"/>
                <w:szCs w:val="16"/>
              </w:rPr>
              <w:t>IDiscoveryCustomer</w:t>
            </w:r>
            <w:r w:rsidRPr="00BD4CA3">
              <w:rPr>
                <w:rFonts w:ascii="Consolas" w:eastAsia="Times New Roman" w:hAnsi="Consolas" w:cs="Courier New"/>
                <w:color w:val="000000"/>
                <w:sz w:val="16"/>
                <w:szCs w:val="16"/>
              </w:rPr>
              <w:t>&gt;().OnGetResourcesResponse += OnGetResourcesResponse;</w:t>
            </w:r>
          </w:p>
          <w:p w14:paraId="6AA0925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2D1C358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while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true</w:t>
            </w:r>
            <w:r w:rsidRPr="00BD4CA3">
              <w:rPr>
                <w:rFonts w:ascii="Consolas" w:eastAsia="Times New Roman" w:hAnsi="Consolas" w:cs="Courier New"/>
                <w:color w:val="000000"/>
                <w:sz w:val="16"/>
                <w:szCs w:val="16"/>
              </w:rPr>
              <w:t>)</w:t>
            </w:r>
          </w:p>
          <w:p w14:paraId="2E3F69C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51C9749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var</w:t>
            </w:r>
            <w:r w:rsidRPr="00BD4CA3">
              <w:rPr>
                <w:rFonts w:ascii="Consolas" w:eastAsia="Times New Roman" w:hAnsi="Consolas" w:cs="Courier New"/>
                <w:color w:val="000000"/>
                <w:sz w:val="16"/>
                <w:szCs w:val="16"/>
              </w:rPr>
              <w:t> info =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.ReadKey();</w:t>
            </w:r>
          </w:p>
          <w:p w14:paraId="388AD6B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415D039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 - processing..."</w:t>
            </w:r>
            <w:r w:rsidRPr="00BD4CA3">
              <w:rPr>
                <w:rFonts w:ascii="Consolas" w:eastAsia="Times New Roman" w:hAnsi="Consolas" w:cs="Courier New"/>
                <w:color w:val="000000"/>
                <w:sz w:val="16"/>
                <w:szCs w:val="16"/>
              </w:rPr>
              <w:t>);</w:t>
            </w:r>
          </w:p>
          <w:p w14:paraId="285FF6D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
          <w:p w14:paraId="048DBCC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4C8EC40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(IsKey(info, </w:t>
            </w:r>
            <w:r w:rsidRPr="00BD4CA3">
              <w:rPr>
                <w:rFonts w:ascii="Consolas" w:eastAsia="Times New Roman" w:hAnsi="Consolas" w:cs="Courier New"/>
                <w:color w:val="A31515"/>
                <w:sz w:val="16"/>
                <w:szCs w:val="16"/>
              </w:rPr>
              <w:t>"O"</w:t>
            </w:r>
            <w:r w:rsidRPr="00BD4CA3">
              <w:rPr>
                <w:rFonts w:ascii="Consolas" w:eastAsia="Times New Roman" w:hAnsi="Consolas" w:cs="Courier New"/>
                <w:color w:val="000000"/>
                <w:sz w:val="16"/>
                <w:szCs w:val="16"/>
              </w:rPr>
              <w:t>))</w:t>
            </w:r>
          </w:p>
          <w:p w14:paraId="1C0315D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3D689B2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client.Open();</w:t>
            </w:r>
          </w:p>
          <w:p w14:paraId="7115627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5C70332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(IsKey(info, </w:t>
            </w:r>
            <w:r w:rsidRPr="00BD4CA3">
              <w:rPr>
                <w:rFonts w:ascii="Consolas" w:eastAsia="Times New Roman" w:hAnsi="Consolas" w:cs="Courier New"/>
                <w:color w:val="A31515"/>
                <w:sz w:val="16"/>
                <w:szCs w:val="16"/>
              </w:rPr>
              <w:t>"C"</w:t>
            </w:r>
            <w:r w:rsidRPr="00BD4CA3">
              <w:rPr>
                <w:rFonts w:ascii="Consolas" w:eastAsia="Times New Roman" w:hAnsi="Consolas" w:cs="Courier New"/>
                <w:color w:val="000000"/>
                <w:sz w:val="16"/>
                <w:szCs w:val="16"/>
              </w:rPr>
              <w:t>))</w:t>
            </w:r>
          </w:p>
          <w:p w14:paraId="5766F54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23DC485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client.Close(</w:t>
            </w:r>
            <w:r w:rsidRPr="00BD4CA3">
              <w:rPr>
                <w:rFonts w:ascii="Consolas" w:eastAsia="Times New Roman" w:hAnsi="Consolas" w:cs="Courier New"/>
                <w:color w:val="A31515"/>
                <w:sz w:val="16"/>
                <w:szCs w:val="16"/>
              </w:rPr>
              <w:t>"EtpClient closed."</w:t>
            </w:r>
            <w:r w:rsidRPr="00BD4CA3">
              <w:rPr>
                <w:rFonts w:ascii="Consolas" w:eastAsia="Times New Roman" w:hAnsi="Consolas" w:cs="Courier New"/>
                <w:color w:val="000000"/>
                <w:sz w:val="16"/>
                <w:szCs w:val="16"/>
              </w:rPr>
              <w:t>);</w:t>
            </w:r>
          </w:p>
          <w:p w14:paraId="54CEDC4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1EE5B15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(IsKey(info, </w:t>
            </w:r>
            <w:r w:rsidRPr="00BD4CA3">
              <w:rPr>
                <w:rFonts w:ascii="Consolas" w:eastAsia="Times New Roman" w:hAnsi="Consolas" w:cs="Courier New"/>
                <w:color w:val="A31515"/>
                <w:sz w:val="16"/>
                <w:szCs w:val="16"/>
              </w:rPr>
              <w:t>"S"</w:t>
            </w:r>
            <w:r w:rsidRPr="00BD4CA3">
              <w:rPr>
                <w:rFonts w:ascii="Consolas" w:eastAsia="Times New Roman" w:hAnsi="Consolas" w:cs="Courier New"/>
                <w:color w:val="000000"/>
                <w:sz w:val="16"/>
                <w:szCs w:val="16"/>
              </w:rPr>
              <w:t>))</w:t>
            </w:r>
          </w:p>
          <w:p w14:paraId="6CD121C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2E08F06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"Starting ChannelStreaming session..."</w:t>
            </w:r>
            <w:r w:rsidRPr="00BD4CA3">
              <w:rPr>
                <w:rFonts w:ascii="Consolas" w:eastAsia="Times New Roman" w:hAnsi="Consolas" w:cs="Courier New"/>
                <w:color w:val="000000"/>
                <w:sz w:val="16"/>
                <w:szCs w:val="16"/>
              </w:rPr>
              <w:t>);</w:t>
            </w:r>
          </w:p>
          <w:p w14:paraId="27FCADF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client.Handler&lt;</w:t>
            </w:r>
            <w:r w:rsidRPr="00BD4CA3">
              <w:rPr>
                <w:rFonts w:ascii="Consolas" w:eastAsia="Times New Roman" w:hAnsi="Consolas" w:cs="Courier New"/>
                <w:color w:val="2B91AF"/>
                <w:sz w:val="16"/>
                <w:szCs w:val="16"/>
              </w:rPr>
              <w:t>IChannelStreamingConsumer</w:t>
            </w:r>
            <w:r w:rsidRPr="00BD4CA3">
              <w:rPr>
                <w:rFonts w:ascii="Consolas" w:eastAsia="Times New Roman" w:hAnsi="Consolas" w:cs="Courier New"/>
                <w:color w:val="000000"/>
                <w:sz w:val="16"/>
                <w:szCs w:val="16"/>
              </w:rPr>
              <w:t>&gt;()</w:t>
            </w:r>
          </w:p>
          <w:p w14:paraId="23AA95D4"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.Start(maxMessageRate: 2000);</w:t>
            </w:r>
          </w:p>
          <w:p w14:paraId="6242A93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3262ED4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(IsKey(info, </w:t>
            </w:r>
            <w:r w:rsidRPr="00BD4CA3">
              <w:rPr>
                <w:rFonts w:ascii="Consolas" w:eastAsia="Times New Roman" w:hAnsi="Consolas" w:cs="Courier New"/>
                <w:color w:val="A31515"/>
                <w:sz w:val="16"/>
                <w:szCs w:val="16"/>
              </w:rPr>
              <w:t>"D"</w:t>
            </w:r>
            <w:r w:rsidRPr="00BD4CA3">
              <w:rPr>
                <w:rFonts w:ascii="Consolas" w:eastAsia="Times New Roman" w:hAnsi="Consolas" w:cs="Courier New"/>
                <w:color w:val="000000"/>
                <w:sz w:val="16"/>
                <w:szCs w:val="16"/>
              </w:rPr>
              <w:t>))</w:t>
            </w:r>
          </w:p>
          <w:p w14:paraId="1835F3D8"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68D875A4"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A31515"/>
                <w:sz w:val="16"/>
                <w:szCs w:val="16"/>
              </w:rPr>
              <w:t>"Enter resource URI:"</w:t>
            </w:r>
            <w:r w:rsidRPr="00BD4CA3">
              <w:rPr>
                <w:rFonts w:ascii="Consolas" w:eastAsia="Times New Roman" w:hAnsi="Consolas" w:cs="Courier New"/>
                <w:color w:val="000000"/>
                <w:sz w:val="16"/>
                <w:szCs w:val="16"/>
              </w:rPr>
              <w:t>);</w:t>
            </w:r>
          </w:p>
          <w:p w14:paraId="5325FC0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var</w:t>
            </w:r>
            <w:r w:rsidRPr="00BD4CA3">
              <w:rPr>
                <w:rFonts w:ascii="Consolas" w:eastAsia="Times New Roman" w:hAnsi="Consolas" w:cs="Courier New"/>
                <w:color w:val="000000"/>
                <w:sz w:val="16"/>
                <w:szCs w:val="16"/>
              </w:rPr>
              <w:t> uri =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.ReadLine();</w:t>
            </w:r>
          </w:p>
          <w:p w14:paraId="73437901"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p>
          <w:p w14:paraId="7E8605F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76A080A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client.Handler&lt;</w:t>
            </w:r>
            <w:r w:rsidRPr="00BD4CA3">
              <w:rPr>
                <w:rFonts w:ascii="Consolas" w:eastAsia="Times New Roman" w:hAnsi="Consolas" w:cs="Courier New"/>
                <w:color w:val="2B91AF"/>
                <w:sz w:val="16"/>
                <w:szCs w:val="16"/>
              </w:rPr>
              <w:t>IDiscoveryCustomer</w:t>
            </w:r>
            <w:r w:rsidRPr="00BD4CA3">
              <w:rPr>
                <w:rFonts w:ascii="Consolas" w:eastAsia="Times New Roman" w:hAnsi="Consolas" w:cs="Courier New"/>
                <w:color w:val="000000"/>
                <w:sz w:val="16"/>
                <w:szCs w:val="16"/>
              </w:rPr>
              <w:t>&gt;()</w:t>
            </w:r>
          </w:p>
          <w:p w14:paraId="0674FE2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.GetResources(uri);</w:t>
            </w:r>
          </w:p>
          <w:p w14:paraId="51471CD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302B76C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(IsKey(info, </w:t>
            </w:r>
            <w:r w:rsidRPr="00BD4CA3">
              <w:rPr>
                <w:rFonts w:ascii="Consolas" w:eastAsia="Times New Roman" w:hAnsi="Consolas" w:cs="Courier New"/>
                <w:color w:val="A31515"/>
                <w:sz w:val="16"/>
                <w:szCs w:val="16"/>
              </w:rPr>
              <w:t>"Z"</w:t>
            </w:r>
            <w:r w:rsidRPr="00BD4CA3">
              <w:rPr>
                <w:rFonts w:ascii="Consolas" w:eastAsia="Times New Roman" w:hAnsi="Consolas" w:cs="Courier New"/>
                <w:color w:val="000000"/>
                <w:sz w:val="16"/>
                <w:szCs w:val="16"/>
              </w:rPr>
              <w:t>))</w:t>
            </w:r>
          </w:p>
          <w:p w14:paraId="0E7842A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36A1C767"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.Clear();</w:t>
            </w:r>
          </w:p>
          <w:p w14:paraId="776B7FE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72159CD3"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else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if</w:t>
            </w:r>
            <w:r w:rsidRPr="00BD4CA3">
              <w:rPr>
                <w:rFonts w:ascii="Consolas" w:eastAsia="Times New Roman" w:hAnsi="Consolas" w:cs="Courier New"/>
                <w:color w:val="000000"/>
                <w:sz w:val="16"/>
                <w:szCs w:val="16"/>
              </w:rPr>
              <w:t> (IsKey(info, </w:t>
            </w:r>
            <w:r w:rsidRPr="00BD4CA3">
              <w:rPr>
                <w:rFonts w:ascii="Consolas" w:eastAsia="Times New Roman" w:hAnsi="Consolas" w:cs="Courier New"/>
                <w:color w:val="A31515"/>
                <w:sz w:val="16"/>
                <w:szCs w:val="16"/>
              </w:rPr>
              <w:t>"X"</w:t>
            </w:r>
            <w:r w:rsidRPr="00BD4CA3">
              <w:rPr>
                <w:rFonts w:ascii="Consolas" w:eastAsia="Times New Roman" w:hAnsi="Consolas" w:cs="Courier New"/>
                <w:color w:val="000000"/>
                <w:sz w:val="16"/>
                <w:szCs w:val="16"/>
              </w:rPr>
              <w:t>))</w:t>
            </w:r>
          </w:p>
          <w:p w14:paraId="422E2C95"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0071398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break</w:t>
            </w:r>
            <w:r w:rsidRPr="00BD4CA3">
              <w:rPr>
                <w:rFonts w:ascii="Consolas" w:eastAsia="Times New Roman" w:hAnsi="Consolas" w:cs="Courier New"/>
                <w:color w:val="000000"/>
                <w:sz w:val="16"/>
                <w:szCs w:val="16"/>
              </w:rPr>
              <w:t>;</w:t>
            </w:r>
          </w:p>
          <w:p w14:paraId="12B9C5D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7BE8A1D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2696031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6402931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51D23A4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09130DAA"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void</w:t>
            </w:r>
            <w:r w:rsidRPr="00BD4CA3">
              <w:rPr>
                <w:rFonts w:ascii="Consolas" w:eastAsia="Times New Roman" w:hAnsi="Consolas" w:cs="Courier New"/>
                <w:color w:val="000000"/>
                <w:sz w:val="16"/>
                <w:szCs w:val="16"/>
              </w:rPr>
              <w:t> OnGetResourcesResponse(</w:t>
            </w:r>
            <w:r w:rsidRPr="00BD4CA3">
              <w:rPr>
                <w:rFonts w:ascii="Consolas" w:eastAsia="Times New Roman" w:hAnsi="Consolas" w:cs="Courier New"/>
                <w:color w:val="0000FF"/>
                <w:sz w:val="16"/>
                <w:szCs w:val="16"/>
              </w:rPr>
              <w:t>object</w:t>
            </w:r>
            <w:r w:rsidRPr="00BD4CA3">
              <w:rPr>
                <w:rFonts w:ascii="Consolas" w:eastAsia="Times New Roman" w:hAnsi="Consolas" w:cs="Courier New"/>
                <w:color w:val="000000"/>
                <w:sz w:val="16"/>
                <w:szCs w:val="16"/>
              </w:rPr>
              <w:t> sender, </w:t>
            </w:r>
            <w:r w:rsidRPr="00BD4CA3">
              <w:rPr>
                <w:rFonts w:ascii="Consolas" w:eastAsia="Times New Roman" w:hAnsi="Consolas" w:cs="Courier New"/>
                <w:color w:val="2B91AF"/>
                <w:sz w:val="16"/>
                <w:szCs w:val="16"/>
              </w:rPr>
              <w:t>ProtocolEventArgs</w:t>
            </w:r>
            <w:r w:rsidRPr="00BD4CA3">
              <w:rPr>
                <w:rFonts w:ascii="Consolas" w:eastAsia="Times New Roman" w:hAnsi="Consolas" w:cs="Courier New"/>
                <w:color w:val="000000"/>
                <w:sz w:val="16"/>
                <w:szCs w:val="16"/>
              </w:rPr>
              <w:t>&lt;</w:t>
            </w:r>
            <w:r w:rsidRPr="00BD4CA3">
              <w:rPr>
                <w:rFonts w:ascii="Consolas" w:eastAsia="Times New Roman" w:hAnsi="Consolas" w:cs="Courier New"/>
                <w:color w:val="2B91AF"/>
                <w:sz w:val="16"/>
                <w:szCs w:val="16"/>
              </w:rPr>
              <w:t>GetResourcesResponse</w:t>
            </w:r>
            <w:r w:rsidRPr="00BD4CA3">
              <w:rPr>
                <w:rFonts w:ascii="Consolas" w:eastAsia="Times New Roman" w:hAnsi="Consolas" w:cs="Courier New"/>
                <w:color w:val="000000"/>
                <w:sz w:val="16"/>
                <w:szCs w:val="16"/>
              </w:rPr>
              <w:t>&gt; e)</w:t>
            </w:r>
          </w:p>
          <w:p w14:paraId="3AFFF1FF"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07F3A92B"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2B91AF"/>
                <w:sz w:val="16"/>
                <w:szCs w:val="16"/>
              </w:rPr>
              <w:t>Console</w:t>
            </w:r>
            <w:r w:rsidRPr="00BD4CA3">
              <w:rPr>
                <w:rFonts w:ascii="Consolas" w:eastAsia="Times New Roman" w:hAnsi="Consolas" w:cs="Courier New"/>
                <w:color w:val="000000"/>
                <w:sz w:val="16"/>
                <w:szCs w:val="16"/>
              </w:rPr>
              <w:t>.WriteLine(((</w:t>
            </w:r>
            <w:r w:rsidRPr="00BD4CA3">
              <w:rPr>
                <w:rFonts w:ascii="Consolas" w:eastAsia="Times New Roman" w:hAnsi="Consolas" w:cs="Courier New"/>
                <w:color w:val="2B91AF"/>
                <w:sz w:val="16"/>
                <w:szCs w:val="16"/>
              </w:rPr>
              <w:t>EtpBase</w:t>
            </w:r>
            <w:r w:rsidRPr="00BD4CA3">
              <w:rPr>
                <w:rFonts w:ascii="Consolas" w:eastAsia="Times New Roman" w:hAnsi="Consolas" w:cs="Courier New"/>
                <w:color w:val="000000"/>
                <w:sz w:val="16"/>
                <w:szCs w:val="16"/>
              </w:rPr>
              <w:t>)sender).Serialize(e.Message.Resource, </w:t>
            </w:r>
            <w:r w:rsidRPr="00BD4CA3">
              <w:rPr>
                <w:rFonts w:ascii="Consolas" w:eastAsia="Times New Roman" w:hAnsi="Consolas" w:cs="Courier New"/>
                <w:color w:val="0000FF"/>
                <w:sz w:val="16"/>
                <w:szCs w:val="16"/>
              </w:rPr>
              <w:t>true</w:t>
            </w:r>
            <w:r w:rsidRPr="00BD4CA3">
              <w:rPr>
                <w:rFonts w:ascii="Consolas" w:eastAsia="Times New Roman" w:hAnsi="Consolas" w:cs="Courier New"/>
                <w:color w:val="000000"/>
                <w:sz w:val="16"/>
                <w:szCs w:val="16"/>
              </w:rPr>
              <w:t>));</w:t>
            </w:r>
          </w:p>
          <w:p w14:paraId="29AD8ED2"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024CCA9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xml:space="preserve"> </w:t>
            </w:r>
          </w:p>
          <w:p w14:paraId="57057E9D"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private</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static</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bool</w:t>
            </w:r>
            <w:r w:rsidRPr="00BD4CA3">
              <w:rPr>
                <w:rFonts w:ascii="Consolas" w:eastAsia="Times New Roman" w:hAnsi="Consolas" w:cs="Courier New"/>
                <w:color w:val="000000"/>
                <w:sz w:val="16"/>
                <w:szCs w:val="16"/>
              </w:rPr>
              <w:t> IsKey(</w:t>
            </w:r>
            <w:r w:rsidRPr="00BD4CA3">
              <w:rPr>
                <w:rFonts w:ascii="Consolas" w:eastAsia="Times New Roman" w:hAnsi="Consolas" w:cs="Courier New"/>
                <w:color w:val="2B91AF"/>
                <w:sz w:val="16"/>
                <w:szCs w:val="16"/>
              </w:rPr>
              <w:t>ConsoleKeyInfo</w:t>
            </w:r>
            <w:r w:rsidRPr="00BD4CA3">
              <w:rPr>
                <w:rFonts w:ascii="Consolas" w:eastAsia="Times New Roman" w:hAnsi="Consolas" w:cs="Courier New"/>
                <w:color w:val="000000"/>
                <w:sz w:val="16"/>
                <w:szCs w:val="16"/>
              </w:rPr>
              <w:t> info,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 key)</w:t>
            </w:r>
          </w:p>
          <w:p w14:paraId="08D732DE"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42C7335C"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return</w:t>
            </w:r>
            <w:r w:rsidRPr="00BD4CA3">
              <w:rPr>
                <w:rFonts w:ascii="Consolas" w:eastAsia="Times New Roman" w:hAnsi="Consolas" w:cs="Courier New"/>
                <w:color w:val="000000"/>
                <w:sz w:val="16"/>
                <w:szCs w:val="16"/>
              </w:rPr>
              <w:t> </w:t>
            </w:r>
            <w:r w:rsidRPr="00BD4CA3">
              <w:rPr>
                <w:rFonts w:ascii="Consolas" w:eastAsia="Times New Roman" w:hAnsi="Consolas" w:cs="Courier New"/>
                <w:color w:val="0000FF"/>
                <w:sz w:val="16"/>
                <w:szCs w:val="16"/>
              </w:rPr>
              <w:t>string</w:t>
            </w:r>
            <w:r w:rsidRPr="00BD4CA3">
              <w:rPr>
                <w:rFonts w:ascii="Consolas" w:eastAsia="Times New Roman" w:hAnsi="Consolas" w:cs="Courier New"/>
                <w:color w:val="000000"/>
                <w:sz w:val="16"/>
                <w:szCs w:val="16"/>
              </w:rPr>
              <w:t>.Equals(info.KeyChar.ToString(), key, </w:t>
            </w:r>
            <w:r w:rsidRPr="00BD4CA3">
              <w:rPr>
                <w:rFonts w:ascii="Consolas" w:eastAsia="Times New Roman" w:hAnsi="Consolas" w:cs="Courier New"/>
                <w:color w:val="2B91AF"/>
                <w:sz w:val="16"/>
                <w:szCs w:val="16"/>
              </w:rPr>
              <w:t>StringComparison</w:t>
            </w:r>
            <w:r w:rsidRPr="00BD4CA3">
              <w:rPr>
                <w:rFonts w:ascii="Consolas" w:eastAsia="Times New Roman" w:hAnsi="Consolas" w:cs="Courier New"/>
                <w:color w:val="000000"/>
                <w:sz w:val="16"/>
                <w:szCs w:val="16"/>
              </w:rPr>
              <w:t>.InvariantCultureIgnoreCase);</w:t>
            </w:r>
          </w:p>
          <w:p w14:paraId="6F0A198D"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71831AD9"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BD4CA3">
              <w:rPr>
                <w:rFonts w:ascii="Consolas" w:eastAsia="Times New Roman" w:hAnsi="Consolas" w:cs="Courier New"/>
                <w:color w:val="000000"/>
                <w:sz w:val="16"/>
                <w:szCs w:val="16"/>
              </w:rPr>
              <w:t>    }</w:t>
            </w:r>
          </w:p>
          <w:p w14:paraId="4DA9F4F0" w14:textId="77777777" w:rsidR="00BD4CA3" w:rsidRPr="00BD4CA3" w:rsidRDefault="00BD4CA3" w:rsidP="00BD4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BD4CA3">
              <w:rPr>
                <w:rFonts w:ascii="Consolas" w:eastAsia="Times New Roman" w:hAnsi="Consolas" w:cs="Courier New"/>
                <w:color w:val="000000"/>
                <w:sz w:val="16"/>
                <w:szCs w:val="16"/>
              </w:rPr>
              <w:t>}</w:t>
            </w:r>
          </w:p>
        </w:tc>
      </w:tr>
      <w:bookmarkEnd w:id="31"/>
    </w:tbl>
    <w:p w14:paraId="38AF72E0" w14:textId="77777777" w:rsidR="00BD4CA3" w:rsidRDefault="00BD4CA3" w:rsidP="00BD4CA3"/>
    <w:p w14:paraId="3DD6BAFD" w14:textId="77777777" w:rsidR="00634FA7" w:rsidRDefault="00BD4CA3" w:rsidP="00BD4CA3">
      <w:r>
        <w:t xml:space="preserve">After instantiating the EtpClient instance in the StartClient method, </w:t>
      </w:r>
      <w:r w:rsidR="007049AC">
        <w:t>notice that we have registered the default protocol handlers for the ChannelStreaming consumer and Discovery customer roles, but we only registered an event handler for the OnGetResourcesResponse event of the IDiscoveryCustomer interface.</w:t>
      </w:r>
    </w:p>
    <w:p w14:paraId="71D05DEA" w14:textId="77777777" w:rsidR="007049AC" w:rsidRDefault="007049AC" w:rsidP="00BD4CA3">
      <w:r>
        <w:t xml:space="preserve">To do anything meaningful with the messages received from a Channel Streaming producer, we will need to implement a custom protocol handler for IChannelStreamingConsumer.  To demonstrate this, create a new folder in the console </w:t>
      </w:r>
      <w:r>
        <w:lastRenderedPageBreak/>
        <w:t>application project named Providers and create a new class called MockChannelStreamingConsumer and paste the following code as the content of the file:</w:t>
      </w:r>
    </w:p>
    <w:tbl>
      <w:tblPr>
        <w:tblStyle w:val="TableGrid"/>
        <w:tblW w:w="0" w:type="auto"/>
        <w:tblLook w:val="04A0" w:firstRow="1" w:lastRow="0" w:firstColumn="1" w:lastColumn="0" w:noHBand="0" w:noVBand="1"/>
      </w:tblPr>
      <w:tblGrid>
        <w:gridCol w:w="10790"/>
      </w:tblGrid>
      <w:tr w:rsidR="007049AC" w14:paraId="68934DE3" w14:textId="77777777" w:rsidTr="007049AC">
        <w:tc>
          <w:tcPr>
            <w:tcW w:w="10790" w:type="dxa"/>
          </w:tcPr>
          <w:p w14:paraId="61AFCA5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2" w:name="_Hlk458010819"/>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System;</w:t>
            </w:r>
          </w:p>
          <w:p w14:paraId="2FF1B6C8"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System.Linq;</w:t>
            </w:r>
          </w:p>
          <w:p w14:paraId="66FDEE52"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Energistics.Common;</w:t>
            </w:r>
          </w:p>
          <w:p w14:paraId="36ACAD8F"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Energistics.Datatypes;</w:t>
            </w:r>
          </w:p>
          <w:p w14:paraId="198B24C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using</w:t>
            </w:r>
            <w:r w:rsidRPr="007049AC">
              <w:rPr>
                <w:rFonts w:ascii="Consolas" w:eastAsia="Times New Roman" w:hAnsi="Consolas" w:cs="Courier New"/>
                <w:color w:val="000000"/>
                <w:sz w:val="16"/>
                <w:szCs w:val="16"/>
              </w:rPr>
              <w:t> Energistics.Protocol.ChannelStreaming;</w:t>
            </w:r>
          </w:p>
          <w:p w14:paraId="0A0E1034"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xml:space="preserve"> </w:t>
            </w:r>
          </w:p>
          <w:p w14:paraId="589059AE"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FF"/>
                <w:sz w:val="16"/>
                <w:szCs w:val="16"/>
              </w:rPr>
              <w:t>namespace</w:t>
            </w:r>
            <w:r w:rsidRPr="007049AC">
              <w:rPr>
                <w:rFonts w:ascii="Consolas" w:eastAsia="Times New Roman" w:hAnsi="Consolas" w:cs="Courier New"/>
                <w:color w:val="000000"/>
                <w:sz w:val="16"/>
                <w:szCs w:val="16"/>
              </w:rPr>
              <w:t> Energistics.Providers</w:t>
            </w:r>
          </w:p>
          <w:p w14:paraId="34CD4A4B"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w:t>
            </w:r>
          </w:p>
          <w:p w14:paraId="42A7F02B"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3FB5820E"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Custom implementation of </w:t>
            </w:r>
            <w:r w:rsidRPr="007049AC">
              <w:rPr>
                <w:rFonts w:ascii="Consolas" w:eastAsia="Times New Roman" w:hAnsi="Consolas" w:cs="Courier New"/>
                <w:color w:val="808080"/>
                <w:sz w:val="16"/>
                <w:szCs w:val="16"/>
              </w:rPr>
              <w:t>&lt;see cref="</w:t>
            </w:r>
            <w:r w:rsidRPr="007049AC">
              <w:rPr>
                <w:rFonts w:ascii="Consolas" w:eastAsia="Times New Roman" w:hAnsi="Consolas" w:cs="Courier New"/>
                <w:color w:val="2B91AF"/>
                <w:sz w:val="16"/>
                <w:szCs w:val="16"/>
              </w:rPr>
              <w:t>IChannelStreamingConsumer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 for connecting to a Simple Producer</w:t>
            </w:r>
          </w:p>
          <w:p w14:paraId="314B2429"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2AB700E7"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&lt;seealso cref="</w:t>
            </w:r>
            <w:r w:rsidRPr="007049AC">
              <w:rPr>
                <w:rFonts w:ascii="Consolas" w:eastAsia="Times New Roman" w:hAnsi="Consolas" w:cs="Courier New"/>
                <w:color w:val="000000"/>
                <w:sz w:val="16"/>
                <w:szCs w:val="16"/>
              </w:rPr>
              <w:t>Energistics.Protocol.ChannelStreaming.</w:t>
            </w:r>
            <w:r w:rsidRPr="007049AC">
              <w:rPr>
                <w:rFonts w:ascii="Consolas" w:eastAsia="Times New Roman" w:hAnsi="Consolas" w:cs="Courier New"/>
                <w:color w:val="2B91AF"/>
                <w:sz w:val="16"/>
                <w:szCs w:val="16"/>
              </w:rPr>
              <w:t>ChannelStreamingConsumerHandler</w:t>
            </w:r>
            <w:r w:rsidRPr="007049AC">
              <w:rPr>
                <w:rFonts w:ascii="Consolas" w:eastAsia="Times New Roman" w:hAnsi="Consolas" w:cs="Courier New"/>
                <w:color w:val="808080"/>
                <w:sz w:val="16"/>
                <w:szCs w:val="16"/>
              </w:rPr>
              <w:t>" /&gt;</w:t>
            </w:r>
          </w:p>
          <w:p w14:paraId="49AA66BF"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public</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class</w:t>
            </w: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MockChannelStreamingConsumer</w:t>
            </w:r>
            <w:r w:rsidRPr="007049AC">
              <w:rPr>
                <w:rFonts w:ascii="Consolas" w:eastAsia="Times New Roman" w:hAnsi="Consolas" w:cs="Courier New"/>
                <w:color w:val="000000"/>
                <w:sz w:val="16"/>
                <w:szCs w:val="16"/>
              </w:rPr>
              <w:t> : </w:t>
            </w:r>
            <w:r w:rsidRPr="007049AC">
              <w:rPr>
                <w:rFonts w:ascii="Consolas" w:eastAsia="Times New Roman" w:hAnsi="Consolas" w:cs="Courier New"/>
                <w:color w:val="2B91AF"/>
                <w:sz w:val="16"/>
                <w:szCs w:val="16"/>
              </w:rPr>
              <w:t>ChannelStreamingConsumerHandler</w:t>
            </w:r>
          </w:p>
          <w:p w14:paraId="29349C82"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6264E90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544C045C"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Handles the ChannelMetadata message from a producer.</w:t>
            </w:r>
          </w:p>
          <w:p w14:paraId="0350295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354DF7D8"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&lt;param name="</w:t>
            </w:r>
            <w:r w:rsidRPr="007049AC">
              <w:rPr>
                <w:rFonts w:ascii="Consolas" w:eastAsia="Times New Roman" w:hAnsi="Consolas" w:cs="Courier New"/>
                <w:color w:val="000000"/>
                <w:sz w:val="16"/>
                <w:szCs w:val="16"/>
              </w:rPr>
              <w:t>header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message header.</w:t>
            </w:r>
            <w:r w:rsidRPr="007049AC">
              <w:rPr>
                <w:rFonts w:ascii="Consolas" w:eastAsia="Times New Roman" w:hAnsi="Consolas" w:cs="Courier New"/>
                <w:color w:val="808080"/>
                <w:sz w:val="16"/>
                <w:szCs w:val="16"/>
              </w:rPr>
              <w:t>&lt;/param&gt;</w:t>
            </w:r>
          </w:p>
          <w:p w14:paraId="0B29F72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&lt;param name="</w:t>
            </w:r>
            <w:r w:rsidRPr="007049AC">
              <w:rPr>
                <w:rFonts w:ascii="Consolas" w:eastAsia="Times New Roman" w:hAnsi="Consolas" w:cs="Courier New"/>
                <w:color w:val="000000"/>
                <w:sz w:val="16"/>
                <w:szCs w:val="16"/>
              </w:rPr>
              <w:t>channelMetadata</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ChannelMetadata message.</w:t>
            </w:r>
            <w:r w:rsidRPr="007049AC">
              <w:rPr>
                <w:rFonts w:ascii="Consolas" w:eastAsia="Times New Roman" w:hAnsi="Consolas" w:cs="Courier New"/>
                <w:color w:val="808080"/>
                <w:sz w:val="16"/>
                <w:szCs w:val="16"/>
              </w:rPr>
              <w:t>&lt;/param&gt;</w:t>
            </w:r>
          </w:p>
          <w:p w14:paraId="63FA9FC7"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protected</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override</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void</w:t>
            </w:r>
            <w:r w:rsidRPr="007049AC">
              <w:rPr>
                <w:rFonts w:ascii="Consolas" w:eastAsia="Times New Roman" w:hAnsi="Consolas" w:cs="Courier New"/>
                <w:color w:val="000000"/>
                <w:sz w:val="16"/>
                <w:szCs w:val="16"/>
              </w:rPr>
              <w:t> HandleChannelMetadata(</w:t>
            </w:r>
            <w:r w:rsidRPr="007049AC">
              <w:rPr>
                <w:rFonts w:ascii="Consolas" w:eastAsia="Times New Roman" w:hAnsi="Consolas" w:cs="Courier New"/>
                <w:color w:val="2B91AF"/>
                <w:sz w:val="16"/>
                <w:szCs w:val="16"/>
              </w:rPr>
              <w:t>MessageHeader</w:t>
            </w:r>
            <w:r w:rsidRPr="007049AC">
              <w:rPr>
                <w:rFonts w:ascii="Consolas" w:eastAsia="Times New Roman" w:hAnsi="Consolas" w:cs="Courier New"/>
                <w:color w:val="000000"/>
                <w:sz w:val="16"/>
                <w:szCs w:val="16"/>
              </w:rPr>
              <w:t> header, </w:t>
            </w:r>
            <w:r w:rsidRPr="007049AC">
              <w:rPr>
                <w:rFonts w:ascii="Consolas" w:eastAsia="Times New Roman" w:hAnsi="Consolas" w:cs="Courier New"/>
                <w:color w:val="2B91AF"/>
                <w:sz w:val="16"/>
                <w:szCs w:val="16"/>
              </w:rPr>
              <w:t>ChannelMetadata</w:t>
            </w:r>
            <w:r w:rsidRPr="007049AC">
              <w:rPr>
                <w:rFonts w:ascii="Consolas" w:eastAsia="Times New Roman" w:hAnsi="Consolas" w:cs="Courier New"/>
                <w:color w:val="000000"/>
                <w:sz w:val="16"/>
                <w:szCs w:val="16"/>
              </w:rPr>
              <w:t> channelMetadata)</w:t>
            </w:r>
          </w:p>
          <w:p w14:paraId="20D079A0"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78D6AAEA"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Console</w:t>
            </w:r>
            <w:r w:rsidRPr="007049AC">
              <w:rPr>
                <w:rFonts w:ascii="Consolas" w:eastAsia="Times New Roman" w:hAnsi="Consolas" w:cs="Courier New"/>
                <w:color w:val="000000"/>
                <w:sz w:val="16"/>
                <w:szCs w:val="16"/>
              </w:rPr>
              <w:t>.WriteLine(</w:t>
            </w:r>
            <w:r w:rsidRPr="007049AC">
              <w:rPr>
                <w:rFonts w:ascii="Consolas" w:eastAsia="Times New Roman" w:hAnsi="Consolas" w:cs="Courier New"/>
                <w:color w:val="0000FF"/>
                <w:sz w:val="16"/>
                <w:szCs w:val="16"/>
              </w:rPr>
              <w:t>string</w:t>
            </w:r>
            <w:r w:rsidRPr="007049AC">
              <w:rPr>
                <w:rFonts w:ascii="Consolas" w:eastAsia="Times New Roman" w:hAnsi="Consolas" w:cs="Courier New"/>
                <w:color w:val="000000"/>
                <w:sz w:val="16"/>
                <w:szCs w:val="16"/>
              </w:rPr>
              <w:t>.Join(</w:t>
            </w:r>
            <w:r w:rsidRPr="007049AC">
              <w:rPr>
                <w:rFonts w:ascii="Consolas" w:eastAsia="Times New Roman" w:hAnsi="Consolas" w:cs="Courier New"/>
                <w:color w:val="2B91AF"/>
                <w:sz w:val="16"/>
                <w:szCs w:val="16"/>
              </w:rPr>
              <w:t>Environment</w:t>
            </w:r>
            <w:r w:rsidRPr="007049AC">
              <w:rPr>
                <w:rFonts w:ascii="Consolas" w:eastAsia="Times New Roman" w:hAnsi="Consolas" w:cs="Courier New"/>
                <w:color w:val="000000"/>
                <w:sz w:val="16"/>
                <w:szCs w:val="16"/>
              </w:rPr>
              <w:t>.NewLine, channelMetadata.Channels.Select(</w:t>
            </w:r>
            <w:r w:rsidRPr="007049AC">
              <w:rPr>
                <w:rFonts w:ascii="Consolas" w:eastAsia="Times New Roman" w:hAnsi="Consolas" w:cs="Courier New"/>
                <w:color w:val="0000FF"/>
                <w:sz w:val="16"/>
                <w:szCs w:val="16"/>
              </w:rPr>
              <w:t>this</w:t>
            </w:r>
            <w:r w:rsidRPr="007049AC">
              <w:rPr>
                <w:rFonts w:ascii="Consolas" w:eastAsia="Times New Roman" w:hAnsi="Consolas" w:cs="Courier New"/>
                <w:color w:val="000000"/>
                <w:sz w:val="16"/>
                <w:szCs w:val="16"/>
              </w:rPr>
              <w:t>.Serialize)));</w:t>
            </w:r>
          </w:p>
          <w:p w14:paraId="5E67D143"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4FD3D3BA"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xml:space="preserve"> </w:t>
            </w:r>
          </w:p>
          <w:p w14:paraId="0C6E5EFD"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013ED047"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Handles the ChannelData message from a producer.</w:t>
            </w:r>
          </w:p>
          <w:p w14:paraId="61C8E864"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&lt;/summary&gt;</w:t>
            </w:r>
          </w:p>
          <w:p w14:paraId="738831CC"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&lt;param name="</w:t>
            </w:r>
            <w:r w:rsidRPr="007049AC">
              <w:rPr>
                <w:rFonts w:ascii="Consolas" w:eastAsia="Times New Roman" w:hAnsi="Consolas" w:cs="Courier New"/>
                <w:color w:val="000000"/>
                <w:sz w:val="16"/>
                <w:szCs w:val="16"/>
              </w:rPr>
              <w:t>header</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message header.</w:t>
            </w:r>
            <w:r w:rsidRPr="007049AC">
              <w:rPr>
                <w:rFonts w:ascii="Consolas" w:eastAsia="Times New Roman" w:hAnsi="Consolas" w:cs="Courier New"/>
                <w:color w:val="808080"/>
                <w:sz w:val="16"/>
                <w:szCs w:val="16"/>
              </w:rPr>
              <w:t>&lt;/param&gt;</w:t>
            </w:r>
          </w:p>
          <w:p w14:paraId="4AEB52E0"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808080"/>
                <w:sz w:val="16"/>
                <w:szCs w:val="16"/>
              </w:rPr>
              <w:t>///</w:t>
            </w:r>
            <w:r w:rsidRPr="007049AC">
              <w:rPr>
                <w:rFonts w:ascii="Consolas" w:eastAsia="Times New Roman" w:hAnsi="Consolas" w:cs="Courier New"/>
                <w:color w:val="008000"/>
                <w:sz w:val="16"/>
                <w:szCs w:val="16"/>
              </w:rPr>
              <w:t> </w:t>
            </w:r>
            <w:r w:rsidRPr="007049AC">
              <w:rPr>
                <w:rFonts w:ascii="Consolas" w:eastAsia="Times New Roman" w:hAnsi="Consolas" w:cs="Courier New"/>
                <w:color w:val="808080"/>
                <w:sz w:val="16"/>
                <w:szCs w:val="16"/>
              </w:rPr>
              <w:t>&lt;param name="</w:t>
            </w:r>
            <w:r w:rsidRPr="007049AC">
              <w:rPr>
                <w:rFonts w:ascii="Consolas" w:eastAsia="Times New Roman" w:hAnsi="Consolas" w:cs="Courier New"/>
                <w:color w:val="000000"/>
                <w:sz w:val="16"/>
                <w:szCs w:val="16"/>
              </w:rPr>
              <w:t>channelData</w:t>
            </w:r>
            <w:r w:rsidRPr="007049AC">
              <w:rPr>
                <w:rFonts w:ascii="Consolas" w:eastAsia="Times New Roman" w:hAnsi="Consolas" w:cs="Courier New"/>
                <w:color w:val="808080"/>
                <w:sz w:val="16"/>
                <w:szCs w:val="16"/>
              </w:rPr>
              <w:t>"&gt;</w:t>
            </w:r>
            <w:r w:rsidRPr="007049AC">
              <w:rPr>
                <w:rFonts w:ascii="Consolas" w:eastAsia="Times New Roman" w:hAnsi="Consolas" w:cs="Courier New"/>
                <w:color w:val="008000"/>
                <w:sz w:val="16"/>
                <w:szCs w:val="16"/>
              </w:rPr>
              <w:t>The ChannelData message.</w:t>
            </w:r>
            <w:r w:rsidRPr="007049AC">
              <w:rPr>
                <w:rFonts w:ascii="Consolas" w:eastAsia="Times New Roman" w:hAnsi="Consolas" w:cs="Courier New"/>
                <w:color w:val="808080"/>
                <w:sz w:val="16"/>
                <w:szCs w:val="16"/>
              </w:rPr>
              <w:t>&lt;/param&gt;</w:t>
            </w:r>
          </w:p>
          <w:p w14:paraId="40D72747"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protected</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override</w:t>
            </w:r>
            <w:r w:rsidRPr="007049AC">
              <w:rPr>
                <w:rFonts w:ascii="Consolas" w:eastAsia="Times New Roman" w:hAnsi="Consolas" w:cs="Courier New"/>
                <w:color w:val="000000"/>
                <w:sz w:val="16"/>
                <w:szCs w:val="16"/>
              </w:rPr>
              <w:t> </w:t>
            </w:r>
            <w:r w:rsidRPr="007049AC">
              <w:rPr>
                <w:rFonts w:ascii="Consolas" w:eastAsia="Times New Roman" w:hAnsi="Consolas" w:cs="Courier New"/>
                <w:color w:val="0000FF"/>
                <w:sz w:val="16"/>
                <w:szCs w:val="16"/>
              </w:rPr>
              <w:t>void</w:t>
            </w:r>
            <w:r w:rsidRPr="007049AC">
              <w:rPr>
                <w:rFonts w:ascii="Consolas" w:eastAsia="Times New Roman" w:hAnsi="Consolas" w:cs="Courier New"/>
                <w:color w:val="000000"/>
                <w:sz w:val="16"/>
                <w:szCs w:val="16"/>
              </w:rPr>
              <w:t> HandleChannelData(</w:t>
            </w:r>
            <w:r w:rsidRPr="007049AC">
              <w:rPr>
                <w:rFonts w:ascii="Consolas" w:eastAsia="Times New Roman" w:hAnsi="Consolas" w:cs="Courier New"/>
                <w:color w:val="2B91AF"/>
                <w:sz w:val="16"/>
                <w:szCs w:val="16"/>
              </w:rPr>
              <w:t>MessageHeader</w:t>
            </w:r>
            <w:r w:rsidRPr="007049AC">
              <w:rPr>
                <w:rFonts w:ascii="Consolas" w:eastAsia="Times New Roman" w:hAnsi="Consolas" w:cs="Courier New"/>
                <w:color w:val="000000"/>
                <w:sz w:val="16"/>
                <w:szCs w:val="16"/>
              </w:rPr>
              <w:t> header, </w:t>
            </w:r>
            <w:r w:rsidRPr="007049AC">
              <w:rPr>
                <w:rFonts w:ascii="Consolas" w:eastAsia="Times New Roman" w:hAnsi="Consolas" w:cs="Courier New"/>
                <w:color w:val="2B91AF"/>
                <w:sz w:val="16"/>
                <w:szCs w:val="16"/>
              </w:rPr>
              <w:t>ChannelData</w:t>
            </w:r>
            <w:r w:rsidRPr="007049AC">
              <w:rPr>
                <w:rFonts w:ascii="Consolas" w:eastAsia="Times New Roman" w:hAnsi="Consolas" w:cs="Courier New"/>
                <w:color w:val="000000"/>
                <w:sz w:val="16"/>
                <w:szCs w:val="16"/>
              </w:rPr>
              <w:t> channelData)</w:t>
            </w:r>
          </w:p>
          <w:p w14:paraId="190AA8B6"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48F70065"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r w:rsidRPr="007049AC">
              <w:rPr>
                <w:rFonts w:ascii="Consolas" w:eastAsia="Times New Roman" w:hAnsi="Consolas" w:cs="Courier New"/>
                <w:color w:val="2B91AF"/>
                <w:sz w:val="16"/>
                <w:szCs w:val="16"/>
              </w:rPr>
              <w:t>Console</w:t>
            </w:r>
            <w:r w:rsidRPr="007049AC">
              <w:rPr>
                <w:rFonts w:ascii="Consolas" w:eastAsia="Times New Roman" w:hAnsi="Consolas" w:cs="Courier New"/>
                <w:color w:val="000000"/>
                <w:sz w:val="16"/>
                <w:szCs w:val="16"/>
              </w:rPr>
              <w:t>.WriteLine(</w:t>
            </w:r>
            <w:r w:rsidRPr="007049AC">
              <w:rPr>
                <w:rFonts w:ascii="Consolas" w:eastAsia="Times New Roman" w:hAnsi="Consolas" w:cs="Courier New"/>
                <w:color w:val="0000FF"/>
                <w:sz w:val="16"/>
                <w:szCs w:val="16"/>
              </w:rPr>
              <w:t>string</w:t>
            </w:r>
            <w:r w:rsidRPr="007049AC">
              <w:rPr>
                <w:rFonts w:ascii="Consolas" w:eastAsia="Times New Roman" w:hAnsi="Consolas" w:cs="Courier New"/>
                <w:color w:val="000000"/>
                <w:sz w:val="16"/>
                <w:szCs w:val="16"/>
              </w:rPr>
              <w:t>.Join(</w:t>
            </w:r>
            <w:r w:rsidRPr="007049AC">
              <w:rPr>
                <w:rFonts w:ascii="Consolas" w:eastAsia="Times New Roman" w:hAnsi="Consolas" w:cs="Courier New"/>
                <w:color w:val="2B91AF"/>
                <w:sz w:val="16"/>
                <w:szCs w:val="16"/>
              </w:rPr>
              <w:t>Environment</w:t>
            </w:r>
            <w:r w:rsidRPr="007049AC">
              <w:rPr>
                <w:rFonts w:ascii="Consolas" w:eastAsia="Times New Roman" w:hAnsi="Consolas" w:cs="Courier New"/>
                <w:color w:val="000000"/>
                <w:sz w:val="16"/>
                <w:szCs w:val="16"/>
              </w:rPr>
              <w:t>.NewLine, channelData.Data.Select(</w:t>
            </w:r>
            <w:r w:rsidRPr="007049AC">
              <w:rPr>
                <w:rFonts w:ascii="Consolas" w:eastAsia="Times New Roman" w:hAnsi="Consolas" w:cs="Courier New"/>
                <w:color w:val="0000FF"/>
                <w:sz w:val="16"/>
                <w:szCs w:val="16"/>
              </w:rPr>
              <w:t>this</w:t>
            </w:r>
            <w:r w:rsidRPr="007049AC">
              <w:rPr>
                <w:rFonts w:ascii="Consolas" w:eastAsia="Times New Roman" w:hAnsi="Consolas" w:cs="Courier New"/>
                <w:color w:val="000000"/>
                <w:sz w:val="16"/>
                <w:szCs w:val="16"/>
              </w:rPr>
              <w:t>.Serialize)));</w:t>
            </w:r>
          </w:p>
          <w:p w14:paraId="46D6F7F6"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3FF366F8"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7049AC">
              <w:rPr>
                <w:rFonts w:ascii="Consolas" w:eastAsia="Times New Roman" w:hAnsi="Consolas" w:cs="Courier New"/>
                <w:color w:val="000000"/>
                <w:sz w:val="16"/>
                <w:szCs w:val="16"/>
              </w:rPr>
              <w:t>    }</w:t>
            </w:r>
          </w:p>
          <w:p w14:paraId="77C20052" w14:textId="77777777" w:rsidR="007049AC" w:rsidRPr="007049AC" w:rsidRDefault="007049AC" w:rsidP="00704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7049AC">
              <w:rPr>
                <w:rFonts w:ascii="Consolas" w:eastAsia="Times New Roman" w:hAnsi="Consolas" w:cs="Courier New"/>
                <w:color w:val="000000"/>
                <w:sz w:val="16"/>
                <w:szCs w:val="16"/>
              </w:rPr>
              <w:t>}</w:t>
            </w:r>
          </w:p>
        </w:tc>
      </w:tr>
      <w:bookmarkEnd w:id="32"/>
    </w:tbl>
    <w:p w14:paraId="761FE04B" w14:textId="77777777" w:rsidR="007049AC" w:rsidRDefault="007049AC" w:rsidP="007049AC"/>
    <w:p w14:paraId="3FEC8D7D" w14:textId="77777777" w:rsidR="007049AC" w:rsidRDefault="007049AC" w:rsidP="007049AC">
      <w:r>
        <w:t>For demo purposes, this implementation will simply output the messages it receives to the console.  To hook it up to the EtpClient instance, update the protocol registration</w:t>
      </w:r>
      <w:r w:rsidR="008B4E4E">
        <w:t xml:space="preserve"> as follows.  Note: be sure to include the appropriate using statement to make the new class available to the program.</w:t>
      </w:r>
    </w:p>
    <w:tbl>
      <w:tblPr>
        <w:tblStyle w:val="TableGrid"/>
        <w:tblW w:w="0" w:type="auto"/>
        <w:tblLook w:val="04A0" w:firstRow="1" w:lastRow="0" w:firstColumn="1" w:lastColumn="0" w:noHBand="0" w:noVBand="1"/>
      </w:tblPr>
      <w:tblGrid>
        <w:gridCol w:w="10790"/>
      </w:tblGrid>
      <w:tr w:rsidR="007049AC" w14:paraId="49BC1DCB" w14:textId="77777777" w:rsidTr="007049AC">
        <w:tc>
          <w:tcPr>
            <w:tcW w:w="10790" w:type="dxa"/>
          </w:tcPr>
          <w:p w14:paraId="70FCD225" w14:textId="77777777"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00FF"/>
                <w:sz w:val="16"/>
                <w:szCs w:val="16"/>
              </w:rPr>
              <w:t>using</w:t>
            </w:r>
            <w:r w:rsidRPr="008B4E4E">
              <w:rPr>
                <w:rFonts w:ascii="Consolas" w:eastAsia="Times New Roman" w:hAnsi="Consolas" w:cs="Courier New"/>
                <w:color w:val="000000"/>
                <w:sz w:val="16"/>
                <w:szCs w:val="16"/>
              </w:rPr>
              <w:t> Energistics.Providers;</w:t>
            </w:r>
          </w:p>
          <w:p w14:paraId="2E16B833" w14:textId="77777777" w:rsidR="007049AC" w:rsidRPr="008B4E4E" w:rsidRDefault="007049AC" w:rsidP="007049AC">
            <w:pPr>
              <w:rPr>
                <w:sz w:val="16"/>
                <w:szCs w:val="16"/>
              </w:rPr>
            </w:pPr>
          </w:p>
          <w:p w14:paraId="38A53F97" w14:textId="77777777"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8000"/>
                <w:sz w:val="16"/>
                <w:szCs w:val="16"/>
              </w:rPr>
              <w:t>// Register protocol handlers</w:t>
            </w:r>
          </w:p>
          <w:p w14:paraId="36854D23" w14:textId="77777777"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trike/>
                <w:color w:val="000000"/>
                <w:sz w:val="16"/>
                <w:szCs w:val="16"/>
              </w:rPr>
            </w:pPr>
            <w:r w:rsidRPr="008B4E4E">
              <w:rPr>
                <w:rFonts w:ascii="Consolas" w:eastAsia="Times New Roman" w:hAnsi="Consolas" w:cs="Courier New"/>
                <w:strike/>
                <w:color w:val="000000"/>
                <w:sz w:val="16"/>
                <w:szCs w:val="16"/>
              </w:rPr>
              <w:t>client.Register&lt;</w:t>
            </w:r>
            <w:r w:rsidRPr="008B4E4E">
              <w:rPr>
                <w:rFonts w:ascii="Consolas" w:eastAsia="Times New Roman" w:hAnsi="Consolas" w:cs="Courier New"/>
                <w:strike/>
                <w:color w:val="2B91AF"/>
                <w:sz w:val="16"/>
                <w:szCs w:val="16"/>
              </w:rPr>
              <w:t>IChannelStreamingConsumer</w:t>
            </w:r>
            <w:r w:rsidRPr="008B4E4E">
              <w:rPr>
                <w:rFonts w:ascii="Consolas" w:eastAsia="Times New Roman" w:hAnsi="Consolas" w:cs="Courier New"/>
                <w:strike/>
                <w:color w:val="000000"/>
                <w:sz w:val="16"/>
                <w:szCs w:val="16"/>
              </w:rPr>
              <w:t>, </w:t>
            </w:r>
            <w:r w:rsidRPr="008B4E4E">
              <w:rPr>
                <w:rFonts w:ascii="Consolas" w:eastAsia="Times New Roman" w:hAnsi="Consolas" w:cs="Courier New"/>
                <w:strike/>
                <w:color w:val="2B91AF"/>
                <w:sz w:val="16"/>
                <w:szCs w:val="16"/>
              </w:rPr>
              <w:t>ChannelStreamingConsumerHandler</w:t>
            </w:r>
            <w:r w:rsidRPr="008B4E4E">
              <w:rPr>
                <w:rFonts w:ascii="Consolas" w:eastAsia="Times New Roman" w:hAnsi="Consolas" w:cs="Courier New"/>
                <w:strike/>
                <w:color w:val="000000"/>
                <w:sz w:val="16"/>
                <w:szCs w:val="16"/>
              </w:rPr>
              <w:t>&gt;();</w:t>
            </w:r>
          </w:p>
          <w:p w14:paraId="32ED03EB" w14:textId="77777777" w:rsidR="008B4E4E" w:rsidRPr="008B4E4E" w:rsidRDefault="008B4E4E" w:rsidP="008B4E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B4E4E">
              <w:rPr>
                <w:rFonts w:ascii="Consolas" w:eastAsia="Times New Roman" w:hAnsi="Consolas" w:cs="Courier New"/>
                <w:color w:val="000000"/>
                <w:sz w:val="16"/>
                <w:szCs w:val="16"/>
              </w:rPr>
              <w:t>client.Register&lt;</w:t>
            </w:r>
            <w:r w:rsidRPr="008B4E4E">
              <w:rPr>
                <w:rFonts w:ascii="Consolas" w:eastAsia="Times New Roman" w:hAnsi="Consolas" w:cs="Courier New"/>
                <w:color w:val="2B91AF"/>
                <w:sz w:val="16"/>
                <w:szCs w:val="16"/>
              </w:rPr>
              <w:t>IChannelStreamingConsumer</w:t>
            </w:r>
            <w:r w:rsidRPr="008B4E4E">
              <w:rPr>
                <w:rFonts w:ascii="Consolas" w:eastAsia="Times New Roman" w:hAnsi="Consolas" w:cs="Courier New"/>
                <w:color w:val="000000"/>
                <w:sz w:val="16"/>
                <w:szCs w:val="16"/>
              </w:rPr>
              <w:t>, </w:t>
            </w:r>
            <w:r w:rsidRPr="008B4E4E">
              <w:rPr>
                <w:rFonts w:ascii="Consolas" w:eastAsia="Times New Roman" w:hAnsi="Consolas" w:cs="Courier New"/>
                <w:color w:val="2B91AF"/>
                <w:sz w:val="16"/>
                <w:szCs w:val="16"/>
              </w:rPr>
              <w:t>MockChannelStreamingConsumer</w:t>
            </w:r>
            <w:r w:rsidRPr="008B4E4E">
              <w:rPr>
                <w:rFonts w:ascii="Consolas" w:eastAsia="Times New Roman" w:hAnsi="Consolas" w:cs="Courier New"/>
                <w:color w:val="000000"/>
                <w:sz w:val="16"/>
                <w:szCs w:val="16"/>
              </w:rPr>
              <w:t>&gt;();</w:t>
            </w:r>
          </w:p>
        </w:tc>
      </w:tr>
    </w:tbl>
    <w:p w14:paraId="50CFE344" w14:textId="77777777" w:rsidR="008E077E" w:rsidRDefault="008E077E" w:rsidP="007049AC"/>
    <w:p w14:paraId="524E7E78" w14:textId="77777777" w:rsidR="007049AC" w:rsidRDefault="007049AC" w:rsidP="007049AC">
      <w:r>
        <w:t>Now, we can compile and run the application to connect to a Simple Streamer by following the prompts on the screen:</w:t>
      </w:r>
    </w:p>
    <w:p w14:paraId="2856A879" w14:textId="77777777" w:rsidR="007049AC" w:rsidRDefault="00E227AB" w:rsidP="007049AC">
      <w:r>
        <w:rPr>
          <w:noProof/>
        </w:rPr>
        <w:lastRenderedPageBreak/>
        <w:drawing>
          <wp:inline distT="0" distB="0" distL="0" distR="0" wp14:anchorId="330CEAF3" wp14:editId="119E32DD">
            <wp:extent cx="5303520" cy="243028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3520" cy="2430289"/>
                    </a:xfrm>
                    <a:prstGeom prst="rect">
                      <a:avLst/>
                    </a:prstGeom>
                  </pic:spPr>
                </pic:pic>
              </a:graphicData>
            </a:graphic>
          </wp:inline>
        </w:drawing>
      </w:r>
    </w:p>
    <w:p w14:paraId="1F89EC7F" w14:textId="77777777" w:rsidR="00FC6A68" w:rsidRDefault="00FC6A68" w:rsidP="007049AC">
      <w:r>
        <w:t>After entering a valid Web Socket URI, you will be prompted to select from a list of available options.  You will need to open the connection before attempting to use any of the registered protocol handlers.</w:t>
      </w:r>
    </w:p>
    <w:p w14:paraId="09428301" w14:textId="77777777" w:rsidR="00E227AB" w:rsidRDefault="00E227AB" w:rsidP="007049AC">
      <w:r>
        <w:rPr>
          <w:noProof/>
        </w:rPr>
        <w:drawing>
          <wp:inline distT="0" distB="0" distL="0" distR="0" wp14:anchorId="7D11FFCE" wp14:editId="368F7287">
            <wp:extent cx="5303520" cy="243226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3520" cy="2432261"/>
                    </a:xfrm>
                    <a:prstGeom prst="rect">
                      <a:avLst/>
                    </a:prstGeom>
                  </pic:spPr>
                </pic:pic>
              </a:graphicData>
            </a:graphic>
          </wp:inline>
        </w:drawing>
      </w:r>
    </w:p>
    <w:p w14:paraId="57A8800C" w14:textId="77777777" w:rsidR="00E93659" w:rsidRDefault="00E93659">
      <w:r>
        <w:t>Once the connection is established, if you are connecting to a Simple Streamer, pressing S + Enter will begin the Channel Streaming session and you should start seeing ChannelMetadata and ChannelData messages printed to the console as they are received.</w:t>
      </w:r>
    </w:p>
    <w:p w14:paraId="76453F85" w14:textId="77777777" w:rsidR="00741A6F" w:rsidRDefault="00741A6F">
      <w:r>
        <w:rPr>
          <w:noProof/>
        </w:rPr>
        <w:lastRenderedPageBreak/>
        <w:drawing>
          <wp:inline distT="0" distB="0" distL="0" distR="0" wp14:anchorId="38298613" wp14:editId="2C09695C">
            <wp:extent cx="6858000" cy="3966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966845"/>
                    </a:xfrm>
                    <a:prstGeom prst="rect">
                      <a:avLst/>
                    </a:prstGeom>
                  </pic:spPr>
                </pic:pic>
              </a:graphicData>
            </a:graphic>
          </wp:inline>
        </w:drawing>
      </w:r>
    </w:p>
    <w:p w14:paraId="59A2D87C" w14:textId="77777777" w:rsidR="007049AC" w:rsidRDefault="00E93659">
      <w:pPr>
        <w:rPr>
          <w:rFonts w:asciiTheme="majorHAnsi" w:eastAsiaTheme="majorEastAsia" w:hAnsiTheme="majorHAnsi" w:cstheme="majorBidi"/>
          <w:color w:val="2E74B5" w:themeColor="accent1" w:themeShade="BF"/>
          <w:sz w:val="32"/>
          <w:szCs w:val="32"/>
        </w:rPr>
      </w:pPr>
      <w:r>
        <w:t>Press C to stop streaming and/or clos</w:t>
      </w:r>
      <w:r w:rsidR="00741A6F">
        <w:t xml:space="preserve">e the connection.  </w:t>
      </w:r>
      <w:r>
        <w:t>X will exit the application.</w:t>
      </w:r>
      <w:r w:rsidR="007049AC">
        <w:br w:type="page"/>
      </w:r>
    </w:p>
    <w:p w14:paraId="575800F6" w14:textId="77777777" w:rsidR="005F3B0D" w:rsidRDefault="0049250A" w:rsidP="005F3B0D">
      <w:pPr>
        <w:pStyle w:val="Heading1"/>
      </w:pPr>
      <w:bookmarkStart w:id="33" w:name="_Toc458170563"/>
      <w:r>
        <w:lastRenderedPageBreak/>
        <w:t xml:space="preserve">Sample </w:t>
      </w:r>
      <w:r w:rsidR="00634FA7">
        <w:t xml:space="preserve">Server </w:t>
      </w:r>
      <w:r>
        <w:t>Application</w:t>
      </w:r>
      <w:bookmarkEnd w:id="33"/>
    </w:p>
    <w:p w14:paraId="6629B721" w14:textId="77777777" w:rsidR="005F7839" w:rsidRDefault="00DE560A" w:rsidP="005F3B0D">
      <w:r>
        <w:t>For our Web Socket server example, we will build upon the sample console application we started in the previous section.</w:t>
      </w:r>
      <w:r w:rsidR="005F7839">
        <w:t xml:space="preserve">  Note, the full source code for the sample client and server application can be found in the TestApp project found in the solution downloaded from the Git repository.</w:t>
      </w:r>
    </w:p>
    <w:p w14:paraId="720D1D6C" w14:textId="44417627" w:rsidR="002265C0" w:rsidRDefault="005A38F5" w:rsidP="005F3B0D">
      <w:r>
        <w:t xml:space="preserve">To get started, </w:t>
      </w:r>
      <w:r w:rsidR="002265C0">
        <w:t>add a NuGet reference to SuperWebSocket (version 0.9.0.2).</w:t>
      </w:r>
    </w:p>
    <w:p w14:paraId="69635E0E" w14:textId="6E0FE746" w:rsidR="001F587B" w:rsidRDefault="005A38F5" w:rsidP="005F3B0D">
      <w:r>
        <w:t>Then</w:t>
      </w:r>
      <w:r w:rsidR="001F587B">
        <w:t xml:space="preserve"> open the Program.cs file to add the following constants and new methods, and also update the Main method to call Start instead of StartClient.</w:t>
      </w:r>
    </w:p>
    <w:tbl>
      <w:tblPr>
        <w:tblStyle w:val="TableGrid"/>
        <w:tblW w:w="0" w:type="auto"/>
        <w:tblLook w:val="04A0" w:firstRow="1" w:lastRow="0" w:firstColumn="1" w:lastColumn="0" w:noHBand="0" w:noVBand="1"/>
      </w:tblPr>
      <w:tblGrid>
        <w:gridCol w:w="10790"/>
      </w:tblGrid>
      <w:tr w:rsidR="001F587B" w14:paraId="2EE2A82B" w14:textId="77777777" w:rsidTr="001F587B">
        <w:tc>
          <w:tcPr>
            <w:tcW w:w="10790" w:type="dxa"/>
          </w:tcPr>
          <w:p w14:paraId="241C1C9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4" w:name="OLE_LINK27"/>
            <w:bookmarkStart w:id="35" w:name="OLE_LINK28"/>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const</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string</w:t>
            </w:r>
            <w:r w:rsidRPr="001F587B">
              <w:rPr>
                <w:rFonts w:ascii="Consolas" w:eastAsia="Times New Roman" w:hAnsi="Consolas" w:cs="Courier New"/>
                <w:color w:val="000000"/>
                <w:sz w:val="16"/>
                <w:szCs w:val="16"/>
              </w:rPr>
              <w:t> ServerAppName = </w:t>
            </w:r>
            <w:r w:rsidRPr="001F587B">
              <w:rPr>
                <w:rFonts w:ascii="Consolas" w:eastAsia="Times New Roman" w:hAnsi="Consolas" w:cs="Courier New"/>
                <w:color w:val="A31515"/>
                <w:sz w:val="16"/>
                <w:szCs w:val="16"/>
              </w:rPr>
              <w:t>"etp-server"</w:t>
            </w:r>
            <w:r w:rsidRPr="001F587B">
              <w:rPr>
                <w:rFonts w:ascii="Consolas" w:eastAsia="Times New Roman" w:hAnsi="Consolas" w:cs="Courier New"/>
                <w:color w:val="000000"/>
                <w:sz w:val="16"/>
                <w:szCs w:val="16"/>
              </w:rPr>
              <w:t>;</w:t>
            </w:r>
          </w:p>
          <w:p w14:paraId="6581E76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43985C9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const</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string</w:t>
            </w:r>
            <w:r w:rsidRPr="001F587B">
              <w:rPr>
                <w:rFonts w:ascii="Consolas" w:eastAsia="Times New Roman" w:hAnsi="Consolas" w:cs="Courier New"/>
                <w:color w:val="000000"/>
                <w:sz w:val="16"/>
                <w:szCs w:val="16"/>
              </w:rPr>
              <w:t> WebSocketUri = </w:t>
            </w:r>
            <w:r w:rsidRPr="001F587B">
              <w:rPr>
                <w:rFonts w:ascii="Consolas" w:eastAsia="Times New Roman" w:hAnsi="Consolas" w:cs="Courier New"/>
                <w:color w:val="A31515"/>
                <w:sz w:val="16"/>
                <w:szCs w:val="16"/>
              </w:rPr>
              <w:t>"ws://localhost:9000"</w:t>
            </w:r>
            <w:r w:rsidRPr="001F587B">
              <w:rPr>
                <w:rFonts w:ascii="Consolas" w:eastAsia="Times New Roman" w:hAnsi="Consolas" w:cs="Courier New"/>
                <w:color w:val="000000"/>
                <w:sz w:val="16"/>
                <w:szCs w:val="16"/>
              </w:rPr>
              <w:t>;</w:t>
            </w:r>
          </w:p>
          <w:p w14:paraId="47253A2A"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const</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int</w:t>
            </w:r>
            <w:r w:rsidRPr="001F587B">
              <w:rPr>
                <w:rFonts w:ascii="Consolas" w:eastAsia="Times New Roman" w:hAnsi="Consolas" w:cs="Courier New"/>
                <w:color w:val="000000"/>
                <w:sz w:val="16"/>
                <w:szCs w:val="16"/>
              </w:rPr>
              <w:t> WebSocketPort = 9000;</w:t>
            </w:r>
          </w:p>
          <w:bookmarkEnd w:id="34"/>
          <w:bookmarkEnd w:id="35"/>
          <w:p w14:paraId="7A353C4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6755E2D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public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static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void</w:t>
            </w:r>
            <w:r w:rsidRPr="001F587B">
              <w:rPr>
                <w:rFonts w:ascii="Consolas" w:eastAsia="Times New Roman" w:hAnsi="Consolas" w:cs="Courier New"/>
                <w:color w:val="000000"/>
                <w:sz w:val="16"/>
                <w:szCs w:val="16"/>
              </w:rPr>
              <w:t> Main(</w:t>
            </w:r>
            <w:r w:rsidRPr="001F587B">
              <w:rPr>
                <w:rFonts w:ascii="Consolas" w:eastAsia="Times New Roman" w:hAnsi="Consolas" w:cs="Courier New"/>
                <w:color w:val="0000FF"/>
                <w:sz w:val="16"/>
                <w:szCs w:val="16"/>
              </w:rPr>
              <w:t>string</w:t>
            </w:r>
            <w:r w:rsidRPr="001F587B">
              <w:rPr>
                <w:rFonts w:ascii="Consolas" w:eastAsia="Times New Roman" w:hAnsi="Consolas" w:cs="Courier New"/>
                <w:color w:val="000000"/>
                <w:sz w:val="16"/>
                <w:szCs w:val="16"/>
              </w:rPr>
              <w:t>[] args)</w:t>
            </w:r>
          </w:p>
          <w:p w14:paraId="64EBCF08"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457254F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XmlConfigurator</w:t>
            </w:r>
            <w:r w:rsidRPr="001F587B">
              <w:rPr>
                <w:rFonts w:ascii="Consolas" w:eastAsia="Times New Roman" w:hAnsi="Consolas" w:cs="Courier New"/>
                <w:color w:val="000000"/>
                <w:sz w:val="16"/>
                <w:szCs w:val="16"/>
              </w:rPr>
              <w:t>.ConfigureAndWatch(</w:t>
            </w:r>
            <w:r w:rsidRPr="001F587B">
              <w:rPr>
                <w:rFonts w:ascii="Consolas" w:eastAsia="Times New Roman" w:hAnsi="Consolas" w:cs="Courier New"/>
                <w:color w:val="0000FF"/>
                <w:sz w:val="16"/>
                <w:szCs w:val="16"/>
              </w:rPr>
              <w:t>new</w:t>
            </w: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FileInfo</w:t>
            </w:r>
            <w:r w:rsidRPr="001F587B">
              <w:rPr>
                <w:rFonts w:ascii="Consolas" w:eastAsia="Times New Roman" w:hAnsi="Consolas" w:cs="Courier New"/>
                <w:color w:val="000000"/>
                <w:sz w:val="16"/>
                <w:szCs w:val="16"/>
              </w:rPr>
              <w:t>(</w:t>
            </w:r>
            <w:r w:rsidRPr="001F587B">
              <w:rPr>
                <w:rFonts w:ascii="Consolas" w:eastAsia="Times New Roman" w:hAnsi="Consolas" w:cs="Courier New"/>
                <w:color w:val="A31515"/>
                <w:sz w:val="16"/>
                <w:szCs w:val="16"/>
              </w:rPr>
              <w:t>"log4net.config"</w:t>
            </w:r>
            <w:r w:rsidRPr="001F587B">
              <w:rPr>
                <w:rFonts w:ascii="Consolas" w:eastAsia="Times New Roman" w:hAnsi="Consolas" w:cs="Courier New"/>
                <w:color w:val="000000"/>
                <w:sz w:val="16"/>
                <w:szCs w:val="16"/>
              </w:rPr>
              <w:t>));</w:t>
            </w:r>
          </w:p>
          <w:p w14:paraId="4E31CF7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Start();</w:t>
            </w:r>
          </w:p>
          <w:p w14:paraId="67F0ABE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16FF5BB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5D6E480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6" w:name="OLE_LINK29"/>
            <w:bookmarkStart w:id="37" w:name="OLE_LINK30"/>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static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void</w:t>
            </w:r>
            <w:r w:rsidRPr="001F587B">
              <w:rPr>
                <w:rFonts w:ascii="Consolas" w:eastAsia="Times New Roman" w:hAnsi="Consolas" w:cs="Courier New"/>
                <w:color w:val="000000"/>
                <w:sz w:val="16"/>
                <w:szCs w:val="16"/>
              </w:rPr>
              <w:t> Start()</w:t>
            </w:r>
          </w:p>
          <w:p w14:paraId="6ACF335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29F1DD9C"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w:t>
            </w:r>
            <w:r w:rsidRPr="001F587B">
              <w:rPr>
                <w:rFonts w:ascii="Consolas" w:eastAsia="Times New Roman" w:hAnsi="Consolas" w:cs="Courier New"/>
                <w:color w:val="A31515"/>
                <w:sz w:val="16"/>
                <w:szCs w:val="16"/>
              </w:rPr>
              <w:t>"Press 'S' to start a web socket server,"</w:t>
            </w:r>
            <w:r w:rsidRPr="001F587B">
              <w:rPr>
                <w:rFonts w:ascii="Consolas" w:eastAsia="Times New Roman" w:hAnsi="Consolas" w:cs="Courier New"/>
                <w:color w:val="000000"/>
                <w:sz w:val="16"/>
                <w:szCs w:val="16"/>
              </w:rPr>
              <w:t>);</w:t>
            </w:r>
          </w:p>
          <w:p w14:paraId="3ECF825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r w:rsidRPr="001F587B">
              <w:rPr>
                <w:rFonts w:ascii="Consolas" w:eastAsia="Times New Roman" w:hAnsi="Consolas" w:cs="Courier New"/>
                <w:color w:val="A31515"/>
                <w:sz w:val="16"/>
                <w:szCs w:val="16"/>
              </w:rPr>
              <w:t>" or press 'C' to start a client instance..."</w:t>
            </w:r>
            <w:r w:rsidRPr="001F587B">
              <w:rPr>
                <w:rFonts w:ascii="Consolas" w:eastAsia="Times New Roman" w:hAnsi="Consolas" w:cs="Courier New"/>
                <w:color w:val="000000"/>
                <w:sz w:val="16"/>
                <w:szCs w:val="16"/>
              </w:rPr>
              <w:t>);</w:t>
            </w:r>
          </w:p>
          <w:p w14:paraId="39C70C5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2430E77B"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var</w:t>
            </w:r>
            <w:r w:rsidRPr="001F587B">
              <w:rPr>
                <w:rFonts w:ascii="Consolas" w:eastAsia="Times New Roman" w:hAnsi="Consolas" w:cs="Courier New"/>
                <w:color w:val="000000"/>
                <w:sz w:val="16"/>
                <w:szCs w:val="16"/>
              </w:rPr>
              <w:t> key = </w:t>
            </w:r>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.ReadKey();</w:t>
            </w:r>
          </w:p>
          <w:p w14:paraId="032D21EB"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757AEBBD"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r w:rsidRPr="001F587B">
              <w:rPr>
                <w:rFonts w:ascii="Consolas" w:eastAsia="Times New Roman" w:hAnsi="Consolas" w:cs="Courier New"/>
                <w:color w:val="A31515"/>
                <w:sz w:val="16"/>
                <w:szCs w:val="16"/>
              </w:rPr>
              <w:t>" - processing..."</w:t>
            </w:r>
            <w:r w:rsidRPr="001F587B">
              <w:rPr>
                <w:rFonts w:ascii="Consolas" w:eastAsia="Times New Roman" w:hAnsi="Consolas" w:cs="Courier New"/>
                <w:color w:val="000000"/>
                <w:sz w:val="16"/>
                <w:szCs w:val="16"/>
              </w:rPr>
              <w:t>);</w:t>
            </w:r>
          </w:p>
          <w:p w14:paraId="07B2BAC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
          <w:p w14:paraId="6EB464A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1985ED8D"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(IsKey(key, </w:t>
            </w:r>
            <w:r w:rsidRPr="001F587B">
              <w:rPr>
                <w:rFonts w:ascii="Consolas" w:eastAsia="Times New Roman" w:hAnsi="Consolas" w:cs="Courier New"/>
                <w:color w:val="A31515"/>
                <w:sz w:val="16"/>
                <w:szCs w:val="16"/>
              </w:rPr>
              <w:t>"S"</w:t>
            </w:r>
            <w:r w:rsidRPr="001F587B">
              <w:rPr>
                <w:rFonts w:ascii="Consolas" w:eastAsia="Times New Roman" w:hAnsi="Consolas" w:cs="Courier New"/>
                <w:color w:val="000000"/>
                <w:sz w:val="16"/>
                <w:szCs w:val="16"/>
              </w:rPr>
              <w:t>))</w:t>
            </w:r>
          </w:p>
          <w:p w14:paraId="41F70B5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3D7C0A7D"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StartServer();</w:t>
            </w:r>
          </w:p>
          <w:p w14:paraId="5AAB221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7248C86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(IsKey(key, </w:t>
            </w:r>
            <w:r w:rsidRPr="001F587B">
              <w:rPr>
                <w:rFonts w:ascii="Consolas" w:eastAsia="Times New Roman" w:hAnsi="Consolas" w:cs="Courier New"/>
                <w:color w:val="A31515"/>
                <w:sz w:val="16"/>
                <w:szCs w:val="16"/>
              </w:rPr>
              <w:t>"C"</w:t>
            </w:r>
            <w:r w:rsidRPr="001F587B">
              <w:rPr>
                <w:rFonts w:ascii="Consolas" w:eastAsia="Times New Roman" w:hAnsi="Consolas" w:cs="Courier New"/>
                <w:color w:val="000000"/>
                <w:sz w:val="16"/>
                <w:szCs w:val="16"/>
              </w:rPr>
              <w:t>))</w:t>
            </w:r>
          </w:p>
          <w:p w14:paraId="6D3C88F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465EF6B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StartClient();</w:t>
            </w:r>
          </w:p>
          <w:p w14:paraId="442CCBD6"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0594B16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p>
          <w:p w14:paraId="34667C08"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5AB120E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Start();</w:t>
            </w:r>
          </w:p>
          <w:p w14:paraId="58487AF6"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6FA213EB"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37E3156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1DBA0EE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FF"/>
                <w:sz w:val="16"/>
                <w:szCs w:val="16"/>
              </w:rPr>
              <w:t>private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static</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void</w:t>
            </w:r>
            <w:r w:rsidRPr="001F587B">
              <w:rPr>
                <w:rFonts w:ascii="Consolas" w:eastAsia="Times New Roman" w:hAnsi="Consolas" w:cs="Courier New"/>
                <w:color w:val="000000"/>
                <w:sz w:val="16"/>
                <w:szCs w:val="16"/>
              </w:rPr>
              <w:t> StartServer()</w:t>
            </w:r>
          </w:p>
          <w:p w14:paraId="05DB7E81"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w:t>
            </w:r>
          </w:p>
          <w:p w14:paraId="5090DDA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r w:rsidRPr="001F587B">
              <w:rPr>
                <w:rFonts w:ascii="Consolas" w:eastAsia="Times New Roman" w:hAnsi="Consolas" w:cs="Courier New"/>
                <w:color w:val="A31515"/>
                <w:sz w:val="16"/>
                <w:szCs w:val="16"/>
              </w:rPr>
              <w:t>"Select from the following options:"</w:t>
            </w:r>
            <w:r w:rsidRPr="001F587B">
              <w:rPr>
                <w:rFonts w:ascii="Consolas" w:eastAsia="Times New Roman" w:hAnsi="Consolas" w:cs="Courier New"/>
                <w:color w:val="000000"/>
                <w:sz w:val="16"/>
                <w:szCs w:val="16"/>
              </w:rPr>
              <w:t>);</w:t>
            </w:r>
          </w:p>
          <w:p w14:paraId="609316E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r w:rsidRPr="001F587B">
              <w:rPr>
                <w:rFonts w:ascii="Consolas" w:eastAsia="Times New Roman" w:hAnsi="Consolas" w:cs="Courier New"/>
                <w:color w:val="A31515"/>
                <w:sz w:val="16"/>
                <w:szCs w:val="16"/>
              </w:rPr>
              <w:t>" S - start / stop"</w:t>
            </w:r>
            <w:r w:rsidRPr="001F587B">
              <w:rPr>
                <w:rFonts w:ascii="Consolas" w:eastAsia="Times New Roman" w:hAnsi="Consolas" w:cs="Courier New"/>
                <w:color w:val="000000"/>
                <w:sz w:val="16"/>
                <w:szCs w:val="16"/>
              </w:rPr>
              <w:t>);</w:t>
            </w:r>
          </w:p>
          <w:p w14:paraId="05E22BE2"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r w:rsidRPr="001F587B">
              <w:rPr>
                <w:rFonts w:ascii="Consolas" w:eastAsia="Times New Roman" w:hAnsi="Consolas" w:cs="Courier New"/>
                <w:color w:val="A31515"/>
                <w:sz w:val="16"/>
                <w:szCs w:val="16"/>
              </w:rPr>
              <w:t>" Z - clear"</w:t>
            </w:r>
            <w:r w:rsidRPr="001F587B">
              <w:rPr>
                <w:rFonts w:ascii="Consolas" w:eastAsia="Times New Roman" w:hAnsi="Consolas" w:cs="Courier New"/>
                <w:color w:val="000000"/>
                <w:sz w:val="16"/>
                <w:szCs w:val="16"/>
              </w:rPr>
              <w:t>);</w:t>
            </w:r>
          </w:p>
          <w:p w14:paraId="50BA24AA"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r w:rsidRPr="001F587B">
              <w:rPr>
                <w:rFonts w:ascii="Consolas" w:eastAsia="Times New Roman" w:hAnsi="Consolas" w:cs="Courier New"/>
                <w:color w:val="A31515"/>
                <w:sz w:val="16"/>
                <w:szCs w:val="16"/>
              </w:rPr>
              <w:t>" X - exit"</w:t>
            </w:r>
            <w:r w:rsidRPr="001F587B">
              <w:rPr>
                <w:rFonts w:ascii="Consolas" w:eastAsia="Times New Roman" w:hAnsi="Consolas" w:cs="Courier New"/>
                <w:color w:val="000000"/>
                <w:sz w:val="16"/>
                <w:szCs w:val="16"/>
              </w:rPr>
              <w:t>);</w:t>
            </w:r>
          </w:p>
          <w:p w14:paraId="101D6401"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
          <w:p w14:paraId="52923076"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4D59FE4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using</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var</w:t>
            </w:r>
            <w:r w:rsidRPr="001F587B">
              <w:rPr>
                <w:rFonts w:ascii="Consolas" w:eastAsia="Times New Roman" w:hAnsi="Consolas" w:cs="Courier New"/>
                <w:color w:val="000000"/>
                <w:sz w:val="16"/>
                <w:szCs w:val="16"/>
              </w:rPr>
              <w:t> server = </w:t>
            </w:r>
            <w:r w:rsidRPr="001F587B">
              <w:rPr>
                <w:rFonts w:ascii="Consolas" w:eastAsia="Times New Roman" w:hAnsi="Consolas" w:cs="Courier New"/>
                <w:color w:val="0000FF"/>
                <w:sz w:val="16"/>
                <w:szCs w:val="16"/>
              </w:rPr>
              <w:t>new</w:t>
            </w: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EtpSocketServer</w:t>
            </w:r>
            <w:r w:rsidRPr="001F587B">
              <w:rPr>
                <w:rFonts w:ascii="Consolas" w:eastAsia="Times New Roman" w:hAnsi="Consolas" w:cs="Courier New"/>
                <w:color w:val="000000"/>
                <w:sz w:val="16"/>
                <w:szCs w:val="16"/>
              </w:rPr>
              <w:t>(WebSocketPort, ServerAppName, AppVersion))</w:t>
            </w:r>
          </w:p>
          <w:p w14:paraId="107BBFDC"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767C0FE5" w14:textId="77777777" w:rsidR="008E03C2" w:rsidRPr="008E03C2" w:rsidRDefault="008E03C2" w:rsidP="008E0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8E03C2">
              <w:rPr>
                <w:rFonts w:ascii="Consolas" w:eastAsia="Times New Roman" w:hAnsi="Consolas" w:cs="Courier New"/>
                <w:color w:val="008000"/>
                <w:sz w:val="16"/>
                <w:szCs w:val="16"/>
              </w:rPr>
              <w:t xml:space="preserve">        // Register protocol handlers</w:t>
            </w:r>
          </w:p>
          <w:p w14:paraId="107AAE25"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server.Register&lt;</w:t>
            </w:r>
            <w:r w:rsidRPr="001F587B">
              <w:rPr>
                <w:rFonts w:ascii="Consolas" w:eastAsia="Times New Roman" w:hAnsi="Consolas" w:cs="Courier New"/>
                <w:color w:val="2B91AF"/>
                <w:sz w:val="16"/>
                <w:szCs w:val="16"/>
              </w:rPr>
              <w:t>IDiscoveryStore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MockResourceProvider</w:t>
            </w:r>
            <w:r w:rsidRPr="001F587B">
              <w:rPr>
                <w:rFonts w:ascii="Consolas" w:eastAsia="Times New Roman" w:hAnsi="Consolas" w:cs="Courier New"/>
                <w:color w:val="000000"/>
                <w:sz w:val="16"/>
                <w:szCs w:val="16"/>
              </w:rPr>
              <w:t>&gt;();</w:t>
            </w:r>
          </w:p>
          <w:p w14:paraId="4D776EEC"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79E7376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while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true</w:t>
            </w:r>
            <w:r w:rsidRPr="001F587B">
              <w:rPr>
                <w:rFonts w:ascii="Consolas" w:eastAsia="Times New Roman" w:hAnsi="Consolas" w:cs="Courier New"/>
                <w:color w:val="000000"/>
                <w:sz w:val="16"/>
                <w:szCs w:val="16"/>
              </w:rPr>
              <w:t>)</w:t>
            </w:r>
          </w:p>
          <w:p w14:paraId="3644C122"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06B20C0C"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var</w:t>
            </w:r>
            <w:r w:rsidRPr="001F587B">
              <w:rPr>
                <w:rFonts w:ascii="Consolas" w:eastAsia="Times New Roman" w:hAnsi="Consolas" w:cs="Courier New"/>
                <w:color w:val="000000"/>
                <w:sz w:val="16"/>
                <w:szCs w:val="16"/>
              </w:rPr>
              <w:t> info = </w:t>
            </w:r>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.ReadKey();</w:t>
            </w:r>
          </w:p>
          <w:p w14:paraId="7784E1E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3FDB47F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r w:rsidRPr="001F587B">
              <w:rPr>
                <w:rFonts w:ascii="Consolas" w:eastAsia="Times New Roman" w:hAnsi="Consolas" w:cs="Courier New"/>
                <w:color w:val="A31515"/>
                <w:sz w:val="16"/>
                <w:szCs w:val="16"/>
              </w:rPr>
              <w:t>" - processing..."</w:t>
            </w:r>
            <w:r w:rsidRPr="001F587B">
              <w:rPr>
                <w:rFonts w:ascii="Consolas" w:eastAsia="Times New Roman" w:hAnsi="Consolas" w:cs="Courier New"/>
                <w:color w:val="000000"/>
                <w:sz w:val="16"/>
                <w:szCs w:val="16"/>
              </w:rPr>
              <w:t>);</w:t>
            </w:r>
          </w:p>
          <w:p w14:paraId="5A63A71D"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.WriteLine();</w:t>
            </w:r>
          </w:p>
          <w:p w14:paraId="3C0EF71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xml:space="preserve"> </w:t>
            </w:r>
          </w:p>
          <w:p w14:paraId="25297131"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(IsKey(info, </w:t>
            </w:r>
            <w:r w:rsidRPr="001F587B">
              <w:rPr>
                <w:rFonts w:ascii="Consolas" w:eastAsia="Times New Roman" w:hAnsi="Consolas" w:cs="Courier New"/>
                <w:color w:val="A31515"/>
                <w:sz w:val="16"/>
                <w:szCs w:val="16"/>
              </w:rPr>
              <w:t>"S"</w:t>
            </w:r>
            <w:r w:rsidRPr="001F587B">
              <w:rPr>
                <w:rFonts w:ascii="Consolas" w:eastAsia="Times New Roman" w:hAnsi="Consolas" w:cs="Courier New"/>
                <w:color w:val="000000"/>
                <w:sz w:val="16"/>
                <w:szCs w:val="16"/>
              </w:rPr>
              <w:t>))</w:t>
            </w:r>
          </w:p>
          <w:p w14:paraId="41E81DB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00CA040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(server.IsRunning)</w:t>
            </w:r>
          </w:p>
          <w:p w14:paraId="610939A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server.Stop();</w:t>
            </w:r>
          </w:p>
          <w:p w14:paraId="39F50BCA"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p>
          <w:p w14:paraId="08D22711"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server.Start();</w:t>
            </w:r>
          </w:p>
          <w:p w14:paraId="0131731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lastRenderedPageBreak/>
              <w:t>            }</w:t>
            </w:r>
          </w:p>
          <w:p w14:paraId="611A2BB9"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(IsKey(info, </w:t>
            </w:r>
            <w:r w:rsidRPr="001F587B">
              <w:rPr>
                <w:rFonts w:ascii="Consolas" w:eastAsia="Times New Roman" w:hAnsi="Consolas" w:cs="Courier New"/>
                <w:color w:val="A31515"/>
                <w:sz w:val="16"/>
                <w:szCs w:val="16"/>
              </w:rPr>
              <w:t>"Z"</w:t>
            </w:r>
            <w:r w:rsidRPr="001F587B">
              <w:rPr>
                <w:rFonts w:ascii="Consolas" w:eastAsia="Times New Roman" w:hAnsi="Consolas" w:cs="Courier New"/>
                <w:color w:val="000000"/>
                <w:sz w:val="16"/>
                <w:szCs w:val="16"/>
              </w:rPr>
              <w:t>))</w:t>
            </w:r>
          </w:p>
          <w:p w14:paraId="440C52A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27CB3B3E"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2B91AF"/>
                <w:sz w:val="16"/>
                <w:szCs w:val="16"/>
              </w:rPr>
              <w:t>Console</w:t>
            </w:r>
            <w:r w:rsidRPr="001F587B">
              <w:rPr>
                <w:rFonts w:ascii="Consolas" w:eastAsia="Times New Roman" w:hAnsi="Consolas" w:cs="Courier New"/>
                <w:color w:val="000000"/>
                <w:sz w:val="16"/>
                <w:szCs w:val="16"/>
              </w:rPr>
              <w:t>.Clear();</w:t>
            </w:r>
          </w:p>
          <w:p w14:paraId="3AAC6EF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04292750"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else</w:t>
            </w: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if</w:t>
            </w:r>
            <w:r w:rsidRPr="001F587B">
              <w:rPr>
                <w:rFonts w:ascii="Consolas" w:eastAsia="Times New Roman" w:hAnsi="Consolas" w:cs="Courier New"/>
                <w:color w:val="000000"/>
                <w:sz w:val="16"/>
                <w:szCs w:val="16"/>
              </w:rPr>
              <w:t> (IsKey(info, </w:t>
            </w:r>
            <w:r w:rsidRPr="001F587B">
              <w:rPr>
                <w:rFonts w:ascii="Consolas" w:eastAsia="Times New Roman" w:hAnsi="Consolas" w:cs="Courier New"/>
                <w:color w:val="A31515"/>
                <w:sz w:val="16"/>
                <w:szCs w:val="16"/>
              </w:rPr>
              <w:t>"X"</w:t>
            </w:r>
            <w:r w:rsidRPr="001F587B">
              <w:rPr>
                <w:rFonts w:ascii="Consolas" w:eastAsia="Times New Roman" w:hAnsi="Consolas" w:cs="Courier New"/>
                <w:color w:val="000000"/>
                <w:sz w:val="16"/>
                <w:szCs w:val="16"/>
              </w:rPr>
              <w:t>))</w:t>
            </w:r>
          </w:p>
          <w:p w14:paraId="39D5E308"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5D7381DF"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r w:rsidRPr="001F587B">
              <w:rPr>
                <w:rFonts w:ascii="Consolas" w:eastAsia="Times New Roman" w:hAnsi="Consolas" w:cs="Courier New"/>
                <w:color w:val="0000FF"/>
                <w:sz w:val="16"/>
                <w:szCs w:val="16"/>
              </w:rPr>
              <w:t>break</w:t>
            </w:r>
            <w:r w:rsidRPr="001F587B">
              <w:rPr>
                <w:rFonts w:ascii="Consolas" w:eastAsia="Times New Roman" w:hAnsi="Consolas" w:cs="Courier New"/>
                <w:color w:val="000000"/>
                <w:sz w:val="16"/>
                <w:szCs w:val="16"/>
              </w:rPr>
              <w:t>;</w:t>
            </w:r>
          </w:p>
          <w:p w14:paraId="334A2B4B"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3F6BA993"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20553144"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1F587B">
              <w:rPr>
                <w:rFonts w:ascii="Consolas" w:eastAsia="Times New Roman" w:hAnsi="Consolas" w:cs="Courier New"/>
                <w:color w:val="000000"/>
                <w:sz w:val="16"/>
                <w:szCs w:val="16"/>
              </w:rPr>
              <w:t>    }</w:t>
            </w:r>
          </w:p>
          <w:p w14:paraId="7F4FAE67" w14:textId="77777777" w:rsidR="001F587B" w:rsidRPr="001F587B" w:rsidRDefault="001F587B" w:rsidP="001F5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1F587B">
              <w:rPr>
                <w:rFonts w:ascii="Consolas" w:eastAsia="Times New Roman" w:hAnsi="Consolas" w:cs="Courier New"/>
                <w:color w:val="000000"/>
                <w:sz w:val="16"/>
                <w:szCs w:val="16"/>
              </w:rPr>
              <w:t>}</w:t>
            </w:r>
            <w:bookmarkEnd w:id="36"/>
            <w:bookmarkEnd w:id="37"/>
          </w:p>
        </w:tc>
      </w:tr>
    </w:tbl>
    <w:p w14:paraId="485A521C" w14:textId="77777777" w:rsidR="00391A95" w:rsidRDefault="00391A95" w:rsidP="005F3B0D"/>
    <w:p w14:paraId="4C0CE9DE" w14:textId="77777777" w:rsidR="00A02E66" w:rsidRDefault="00391A95" w:rsidP="005F3B0D">
      <w:r>
        <w:t>We will implement the MockResourceProvider class to enable the EtpSocketServer to support the Discovery protocol’s store role in order to respond to a customer’s GetResources message.</w:t>
      </w:r>
      <w:r w:rsidR="00A02E66">
        <w:t xml:space="preserve">  Create a new class in the Providers folder named MockResourceProvider and copy-and-paste the following code, or copy th</w:t>
      </w:r>
      <w:r w:rsidR="005F7839">
        <w:t>e file from the TestApp project.</w:t>
      </w:r>
    </w:p>
    <w:tbl>
      <w:tblPr>
        <w:tblStyle w:val="TableGrid"/>
        <w:tblW w:w="0" w:type="auto"/>
        <w:tblLook w:val="04A0" w:firstRow="1" w:lastRow="0" w:firstColumn="1" w:lastColumn="0" w:noHBand="0" w:noVBand="1"/>
      </w:tblPr>
      <w:tblGrid>
        <w:gridCol w:w="10790"/>
      </w:tblGrid>
      <w:tr w:rsidR="00A02E66" w14:paraId="15C89BB1" w14:textId="77777777" w:rsidTr="00A02E66">
        <w:tc>
          <w:tcPr>
            <w:tcW w:w="10790" w:type="dxa"/>
          </w:tcPr>
          <w:p w14:paraId="2674C07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bookmarkStart w:id="38" w:name="_Hlk458058191"/>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System;</w:t>
            </w:r>
          </w:p>
          <w:p w14:paraId="6809694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System.Collections.Generic;</w:t>
            </w:r>
          </w:p>
          <w:p w14:paraId="4C17C76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Energistics.Common;</w:t>
            </w:r>
          </w:p>
          <w:p w14:paraId="47492CE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Energistics.Datatypes;</w:t>
            </w:r>
          </w:p>
          <w:p w14:paraId="5D4D8BF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Energistics.Datatypes.Object;</w:t>
            </w:r>
          </w:p>
          <w:p w14:paraId="0300477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using</w:t>
            </w:r>
            <w:r w:rsidRPr="00A02E66">
              <w:rPr>
                <w:rFonts w:ascii="Consolas" w:eastAsia="Times New Roman" w:hAnsi="Consolas" w:cs="Courier New"/>
                <w:color w:val="000000"/>
                <w:sz w:val="16"/>
                <w:szCs w:val="16"/>
              </w:rPr>
              <w:t> Energistics.Protocol.Discovery;</w:t>
            </w:r>
          </w:p>
          <w:p w14:paraId="3CC2A94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12E4C4B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FF"/>
                <w:sz w:val="16"/>
                <w:szCs w:val="16"/>
              </w:rPr>
              <w:t>namespace</w:t>
            </w:r>
            <w:r w:rsidRPr="00A02E66">
              <w:rPr>
                <w:rFonts w:ascii="Consolas" w:eastAsia="Times New Roman" w:hAnsi="Consolas" w:cs="Courier New"/>
                <w:color w:val="000000"/>
                <w:sz w:val="16"/>
                <w:szCs w:val="16"/>
              </w:rPr>
              <w:t> Energistics.Providers</w:t>
            </w:r>
          </w:p>
          <w:p w14:paraId="6D5C5D20"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w:t>
            </w:r>
          </w:p>
          <w:p w14:paraId="0B6D85F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public</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class</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MockResourceProvider</w:t>
            </w:r>
            <w:r w:rsidRPr="00A02E66">
              <w:rPr>
                <w:rFonts w:ascii="Consolas" w:eastAsia="Times New Roman" w:hAnsi="Consolas" w:cs="Courier New"/>
                <w:color w:val="000000"/>
                <w:sz w:val="16"/>
                <w:szCs w:val="16"/>
              </w:rPr>
              <w:t> : </w:t>
            </w:r>
            <w:r w:rsidRPr="00A02E66">
              <w:rPr>
                <w:rFonts w:ascii="Consolas" w:eastAsia="Times New Roman" w:hAnsi="Consolas" w:cs="Courier New"/>
                <w:color w:val="2B91AF"/>
                <w:sz w:val="16"/>
                <w:szCs w:val="16"/>
              </w:rPr>
              <w:t>DiscoveryStoreHandler</w:t>
            </w:r>
          </w:p>
          <w:p w14:paraId="03BA345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1977E4D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private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const</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Witsml141 = </w:t>
            </w:r>
            <w:r w:rsidRPr="00A02E66">
              <w:rPr>
                <w:rFonts w:ascii="Consolas" w:eastAsia="Times New Roman" w:hAnsi="Consolas" w:cs="Courier New"/>
                <w:color w:val="A31515"/>
                <w:sz w:val="16"/>
                <w:szCs w:val="16"/>
              </w:rPr>
              <w:t>"application/x-witsml+xml;version=1.4.1.1;"</w:t>
            </w:r>
            <w:r w:rsidRPr="00A02E66">
              <w:rPr>
                <w:rFonts w:ascii="Consolas" w:eastAsia="Times New Roman" w:hAnsi="Consolas" w:cs="Courier New"/>
                <w:color w:val="000000"/>
                <w:sz w:val="16"/>
                <w:szCs w:val="16"/>
              </w:rPr>
              <w:t>;</w:t>
            </w:r>
          </w:p>
          <w:p w14:paraId="2793257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private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const</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BaseUri = </w:t>
            </w:r>
            <w:r w:rsidRPr="00A02E66">
              <w:rPr>
                <w:rFonts w:ascii="Consolas" w:eastAsia="Times New Roman" w:hAnsi="Consolas" w:cs="Courier New"/>
                <w:color w:val="A31515"/>
                <w:sz w:val="16"/>
                <w:szCs w:val="16"/>
              </w:rPr>
              <w:t>"eml://witsml14"</w:t>
            </w:r>
            <w:r w:rsidRPr="00A02E66">
              <w:rPr>
                <w:rFonts w:ascii="Consolas" w:eastAsia="Times New Roman" w:hAnsi="Consolas" w:cs="Courier New"/>
                <w:color w:val="000000"/>
                <w:sz w:val="16"/>
                <w:szCs w:val="16"/>
              </w:rPr>
              <w:t>;</w:t>
            </w:r>
          </w:p>
          <w:p w14:paraId="5311D8EB"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6EBB852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protected</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override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void</w:t>
            </w:r>
            <w:r w:rsidRPr="00A02E66">
              <w:rPr>
                <w:rFonts w:ascii="Consolas" w:eastAsia="Times New Roman" w:hAnsi="Consolas" w:cs="Courier New"/>
                <w:color w:val="000000"/>
                <w:sz w:val="16"/>
                <w:szCs w:val="16"/>
              </w:rPr>
              <w:t> HandleGetResources(</w:t>
            </w:r>
            <w:r w:rsidRPr="00A02E66">
              <w:rPr>
                <w:rFonts w:ascii="Consolas" w:eastAsia="Times New Roman" w:hAnsi="Consolas" w:cs="Courier New"/>
                <w:color w:val="2B91AF"/>
                <w:sz w:val="16"/>
                <w:szCs w:val="16"/>
              </w:rPr>
              <w:t>ProtocolEventArgs</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2B91AF"/>
                <w:sz w:val="16"/>
                <w:szCs w:val="16"/>
              </w:rPr>
              <w:t>GetResources</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IList</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2B91AF"/>
                <w:sz w:val="16"/>
                <w:szCs w:val="16"/>
              </w:rPr>
              <w:t>Resource</w:t>
            </w:r>
            <w:r w:rsidRPr="00A02E66">
              <w:rPr>
                <w:rFonts w:ascii="Consolas" w:eastAsia="Times New Roman" w:hAnsi="Consolas" w:cs="Courier New"/>
                <w:color w:val="000000"/>
                <w:sz w:val="16"/>
                <w:szCs w:val="16"/>
              </w:rPr>
              <w:t>&gt;&gt; args)</w:t>
            </w:r>
          </w:p>
          <w:p w14:paraId="2AF0754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65CFD02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EtpUri</w:t>
            </w:r>
            <w:r w:rsidRPr="00A02E66">
              <w:rPr>
                <w:rFonts w:ascii="Consolas" w:eastAsia="Times New Roman" w:hAnsi="Consolas" w:cs="Courier New"/>
                <w:color w:val="000000"/>
                <w:sz w:val="16"/>
                <w:szCs w:val="16"/>
              </w:rPr>
              <w:t>.IsRoot(args.Message.Uri))</w:t>
            </w:r>
          </w:p>
          <w:p w14:paraId="70722EB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67769FDB"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args.Context.Add(New(</w:t>
            </w:r>
          </w:p>
          <w:p w14:paraId="4CDF8720"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 =&gt; BaseUri,</w:t>
            </w:r>
          </w:p>
          <w:p w14:paraId="364FA60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contentType: Witsml141,</w:t>
            </w:r>
          </w:p>
          <w:p w14:paraId="28A208E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resourceType: </w:t>
            </w:r>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.UriProtocol,</w:t>
            </w:r>
          </w:p>
          <w:p w14:paraId="6B3B768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"WITSML Store (1.4.1.1)"</w:t>
            </w:r>
            <w:r w:rsidRPr="00A02E66">
              <w:rPr>
                <w:rFonts w:ascii="Consolas" w:eastAsia="Times New Roman" w:hAnsi="Consolas" w:cs="Courier New"/>
                <w:color w:val="000000"/>
                <w:sz w:val="16"/>
                <w:szCs w:val="16"/>
              </w:rPr>
              <w:t>));</w:t>
            </w:r>
          </w:p>
          <w:p w14:paraId="633E19B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606E50A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else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EtpUri</w:t>
            </w:r>
            <w:r w:rsidRPr="00A02E66">
              <w:rPr>
                <w:rFonts w:ascii="Consolas" w:eastAsia="Times New Roman" w:hAnsi="Consolas" w:cs="Courier New"/>
                <w:color w:val="000000"/>
                <w:sz w:val="16"/>
                <w:szCs w:val="16"/>
              </w:rPr>
              <w:t>.IsRoot(args.Message.Uri))</w:t>
            </w:r>
          </w:p>
          <w:p w14:paraId="0318430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54D1084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args.Context.Add(New(</w:t>
            </w:r>
          </w:p>
          <w:p w14:paraId="7237CC0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619C4FB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contentType: Witsml141 + </w:t>
            </w:r>
            <w:r w:rsidRPr="00A02E66">
              <w:rPr>
                <w:rFonts w:ascii="Consolas" w:eastAsia="Times New Roman" w:hAnsi="Consolas" w:cs="Courier New"/>
                <w:color w:val="A31515"/>
                <w:sz w:val="16"/>
                <w:szCs w:val="16"/>
              </w:rPr>
              <w:t>"type=obj_well"</w:t>
            </w:r>
            <w:r w:rsidRPr="00A02E66">
              <w:rPr>
                <w:rFonts w:ascii="Consolas" w:eastAsia="Times New Roman" w:hAnsi="Consolas" w:cs="Courier New"/>
                <w:color w:val="000000"/>
                <w:sz w:val="16"/>
                <w:szCs w:val="16"/>
              </w:rPr>
              <w:t>,</w:t>
            </w:r>
          </w:p>
          <w:p w14:paraId="44ABDBE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resourceType: </w:t>
            </w:r>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
          <w:p w14:paraId="1020096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 01"</w:t>
            </w:r>
            <w:r w:rsidRPr="00A02E66">
              <w:rPr>
                <w:rFonts w:ascii="Consolas" w:eastAsia="Times New Roman" w:hAnsi="Consolas" w:cs="Courier New"/>
                <w:color w:val="000000"/>
                <w:sz w:val="16"/>
                <w:szCs w:val="16"/>
              </w:rPr>
              <w:t>));</w:t>
            </w:r>
          </w:p>
          <w:p w14:paraId="3814AD9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0C558F5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args.Context.Add(New(</w:t>
            </w:r>
          </w:p>
          <w:p w14:paraId="4969E47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7E6F52F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contentType: Witsml141 + </w:t>
            </w:r>
            <w:r w:rsidRPr="00A02E66">
              <w:rPr>
                <w:rFonts w:ascii="Consolas" w:eastAsia="Times New Roman" w:hAnsi="Consolas" w:cs="Courier New"/>
                <w:color w:val="A31515"/>
                <w:sz w:val="16"/>
                <w:szCs w:val="16"/>
              </w:rPr>
              <w:t>"type=obj_well"</w:t>
            </w:r>
            <w:r w:rsidRPr="00A02E66">
              <w:rPr>
                <w:rFonts w:ascii="Consolas" w:eastAsia="Times New Roman" w:hAnsi="Consolas" w:cs="Courier New"/>
                <w:color w:val="000000"/>
                <w:sz w:val="16"/>
                <w:szCs w:val="16"/>
              </w:rPr>
              <w:t>,</w:t>
            </w:r>
          </w:p>
          <w:p w14:paraId="0FCFD45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resourceType: </w:t>
            </w:r>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
          <w:p w14:paraId="331196A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 02"</w:t>
            </w:r>
            <w:r w:rsidRPr="00A02E66">
              <w:rPr>
                <w:rFonts w:ascii="Consolas" w:eastAsia="Times New Roman" w:hAnsi="Consolas" w:cs="Courier New"/>
                <w:color w:val="000000"/>
                <w:sz w:val="16"/>
                <w:szCs w:val="16"/>
              </w:rPr>
              <w:t>));</w:t>
            </w:r>
          </w:p>
          <w:p w14:paraId="44CE1D80"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324E893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else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(args.Message.Uri.Contains(</w:t>
            </w:r>
            <w:r w:rsidRPr="00A02E66">
              <w:rPr>
                <w:rFonts w:ascii="Consolas" w:eastAsia="Times New Roman" w:hAnsi="Consolas" w:cs="Courier New"/>
                <w:color w:val="A31515"/>
                <w:sz w:val="16"/>
                <w:szCs w:val="16"/>
              </w:rPr>
              <w:t>"/well("</w:t>
            </w:r>
            <w:r w:rsidRPr="00A02E66">
              <w:rPr>
                <w:rFonts w:ascii="Consolas" w:eastAsia="Times New Roman" w:hAnsi="Consolas" w:cs="Courier New"/>
                <w:color w:val="000000"/>
                <w:sz w:val="16"/>
                <w:szCs w:val="16"/>
              </w:rPr>
              <w:t>) &amp;&amp; !args.Message.Uri.Contains(</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000000"/>
                <w:sz w:val="16"/>
                <w:szCs w:val="16"/>
              </w:rPr>
              <w:t>))</w:t>
            </w:r>
          </w:p>
          <w:p w14:paraId="09F41640"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740638F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args.Context.Add(New(</w:t>
            </w:r>
          </w:p>
          <w:p w14:paraId="2DC5346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01781BE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contentType: Witsml141 + </w:t>
            </w:r>
            <w:r w:rsidRPr="00A02E66">
              <w:rPr>
                <w:rFonts w:ascii="Consolas" w:eastAsia="Times New Roman" w:hAnsi="Consolas" w:cs="Courier New"/>
                <w:color w:val="A31515"/>
                <w:sz w:val="16"/>
                <w:szCs w:val="16"/>
              </w:rPr>
              <w:t>"type=obj_wellbore"</w:t>
            </w:r>
            <w:r w:rsidRPr="00A02E66">
              <w:rPr>
                <w:rFonts w:ascii="Consolas" w:eastAsia="Times New Roman" w:hAnsi="Consolas" w:cs="Courier New"/>
                <w:color w:val="000000"/>
                <w:sz w:val="16"/>
                <w:szCs w:val="16"/>
              </w:rPr>
              <w:t>,</w:t>
            </w:r>
          </w:p>
          <w:p w14:paraId="77D22CA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resourceType: </w:t>
            </w:r>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
          <w:p w14:paraId="5507D90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"Wellbore 01-01"</w:t>
            </w:r>
            <w:r w:rsidRPr="00A02E66">
              <w:rPr>
                <w:rFonts w:ascii="Consolas" w:eastAsia="Times New Roman" w:hAnsi="Consolas" w:cs="Courier New"/>
                <w:color w:val="000000"/>
                <w:sz w:val="16"/>
                <w:szCs w:val="16"/>
              </w:rPr>
              <w:t>));</w:t>
            </w:r>
          </w:p>
          <w:p w14:paraId="291F0A7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26E12DE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args.Context.Add(New(</w:t>
            </w:r>
          </w:p>
          <w:p w14:paraId="27ABCDDE"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05057F4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contentType: Witsml141 + </w:t>
            </w:r>
            <w:r w:rsidRPr="00A02E66">
              <w:rPr>
                <w:rFonts w:ascii="Consolas" w:eastAsia="Times New Roman" w:hAnsi="Consolas" w:cs="Courier New"/>
                <w:color w:val="A31515"/>
                <w:sz w:val="16"/>
                <w:szCs w:val="16"/>
              </w:rPr>
              <w:t>"type=obj_wellbore"</w:t>
            </w:r>
            <w:r w:rsidRPr="00A02E66">
              <w:rPr>
                <w:rFonts w:ascii="Consolas" w:eastAsia="Times New Roman" w:hAnsi="Consolas" w:cs="Courier New"/>
                <w:color w:val="000000"/>
                <w:sz w:val="16"/>
                <w:szCs w:val="16"/>
              </w:rPr>
              <w:t>,</w:t>
            </w:r>
          </w:p>
          <w:p w14:paraId="3EF0F1DB"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resourceType: </w:t>
            </w:r>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
          <w:p w14:paraId="3C7B2C5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"Wellbore 01-02"</w:t>
            </w:r>
            <w:r w:rsidRPr="00A02E66">
              <w:rPr>
                <w:rFonts w:ascii="Consolas" w:eastAsia="Times New Roman" w:hAnsi="Consolas" w:cs="Courier New"/>
                <w:color w:val="000000"/>
                <w:sz w:val="16"/>
                <w:szCs w:val="16"/>
              </w:rPr>
              <w:t>));</w:t>
            </w:r>
          </w:p>
          <w:p w14:paraId="5C60A78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03088A9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else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if</w:t>
            </w:r>
            <w:r w:rsidRPr="00A02E66">
              <w:rPr>
                <w:rFonts w:ascii="Consolas" w:eastAsia="Times New Roman" w:hAnsi="Consolas" w:cs="Courier New"/>
                <w:color w:val="000000"/>
                <w:sz w:val="16"/>
                <w:szCs w:val="16"/>
              </w:rPr>
              <w:t> (args.Message.Uri.Contains(</w:t>
            </w:r>
            <w:r w:rsidRPr="00A02E66">
              <w:rPr>
                <w:rFonts w:ascii="Consolas" w:eastAsia="Times New Roman" w:hAnsi="Consolas" w:cs="Courier New"/>
                <w:color w:val="A31515"/>
                <w:sz w:val="16"/>
                <w:szCs w:val="16"/>
              </w:rPr>
              <w:t>"/wellbore("</w:t>
            </w:r>
            <w:r w:rsidRPr="00A02E66">
              <w:rPr>
                <w:rFonts w:ascii="Consolas" w:eastAsia="Times New Roman" w:hAnsi="Consolas" w:cs="Courier New"/>
                <w:color w:val="000000"/>
                <w:sz w:val="16"/>
                <w:szCs w:val="16"/>
              </w:rPr>
              <w:t>))</w:t>
            </w:r>
          </w:p>
          <w:p w14:paraId="79B894F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3936F19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args.Context.Add(New(</w:t>
            </w:r>
          </w:p>
          <w:p w14:paraId="0BDE169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lastRenderedPageBreak/>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/log(</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6214E98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contentType: Witsml141 + </w:t>
            </w:r>
            <w:r w:rsidRPr="00A02E66">
              <w:rPr>
                <w:rFonts w:ascii="Consolas" w:eastAsia="Times New Roman" w:hAnsi="Consolas" w:cs="Courier New"/>
                <w:color w:val="A31515"/>
                <w:sz w:val="16"/>
                <w:szCs w:val="16"/>
              </w:rPr>
              <w:t>"type=obj_log"</w:t>
            </w:r>
            <w:r w:rsidRPr="00A02E66">
              <w:rPr>
                <w:rFonts w:ascii="Consolas" w:eastAsia="Times New Roman" w:hAnsi="Consolas" w:cs="Courier New"/>
                <w:color w:val="000000"/>
                <w:sz w:val="16"/>
                <w:szCs w:val="16"/>
              </w:rPr>
              <w:t>,</w:t>
            </w:r>
          </w:p>
          <w:p w14:paraId="574EED7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resourceType: </w:t>
            </w:r>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
          <w:p w14:paraId="09F9459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"Depth Log 01"</w:t>
            </w:r>
            <w:r w:rsidRPr="00A02E66">
              <w:rPr>
                <w:rFonts w:ascii="Consolas" w:eastAsia="Times New Roman" w:hAnsi="Consolas" w:cs="Courier New"/>
                <w:color w:val="000000"/>
                <w:sz w:val="16"/>
                <w:szCs w:val="16"/>
              </w:rPr>
              <w:t>,</w:t>
            </w:r>
          </w:p>
          <w:p w14:paraId="3AEEF39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count: 0));</w:t>
            </w:r>
          </w:p>
          <w:p w14:paraId="7C03C3D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377DF796"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args.Context.Add(New(</w:t>
            </w:r>
          </w:p>
          <w:p w14:paraId="76900A88"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=&gt; </w:t>
            </w:r>
            <w:r w:rsidRPr="00A02E66">
              <w:rPr>
                <w:rFonts w:ascii="Consolas" w:eastAsia="Times New Roman" w:hAnsi="Consolas" w:cs="Courier New"/>
                <w:color w:val="2B91AF"/>
                <w:sz w:val="16"/>
                <w:szCs w:val="16"/>
              </w:rPr>
              <w:t>String</w:t>
            </w:r>
            <w:r w:rsidRPr="00A02E66">
              <w:rPr>
                <w:rFonts w:ascii="Consolas" w:eastAsia="Times New Roman" w:hAnsi="Consolas" w:cs="Courier New"/>
                <w:color w:val="000000"/>
                <w:sz w:val="16"/>
                <w:szCs w:val="16"/>
              </w:rPr>
              <w:t>.Format(</w:t>
            </w:r>
            <w:r w:rsidRPr="00A02E66">
              <w:rPr>
                <w:rFonts w:ascii="Consolas" w:eastAsia="Times New Roman" w:hAnsi="Consolas" w:cs="Courier New"/>
                <w:color w:val="A31515"/>
                <w:sz w:val="16"/>
                <w:szCs w:val="16"/>
              </w:rPr>
              <w:t>"</w:t>
            </w:r>
            <w:r w:rsidRPr="00A02E66">
              <w:rPr>
                <w:rFonts w:ascii="Consolas" w:eastAsia="Times New Roman" w:hAnsi="Consolas" w:cs="Courier New"/>
                <w:color w:val="3CB371"/>
                <w:sz w:val="16"/>
                <w:szCs w:val="16"/>
              </w:rPr>
              <w:t>{0}</w:t>
            </w:r>
            <w:r w:rsidRPr="00A02E66">
              <w:rPr>
                <w:rFonts w:ascii="Consolas" w:eastAsia="Times New Roman" w:hAnsi="Consolas" w:cs="Courier New"/>
                <w:color w:val="A31515"/>
                <w:sz w:val="16"/>
                <w:szCs w:val="16"/>
              </w:rPr>
              <w:t>/log(</w:t>
            </w:r>
            <w:r w:rsidRPr="00A02E66">
              <w:rPr>
                <w:rFonts w:ascii="Consolas" w:eastAsia="Times New Roman" w:hAnsi="Consolas" w:cs="Courier New"/>
                <w:color w:val="3CB371"/>
                <w:sz w:val="16"/>
                <w:szCs w:val="16"/>
              </w:rPr>
              <w:t>{1}</w:t>
            </w:r>
            <w:r w:rsidRPr="00A02E66">
              <w:rPr>
                <w:rFonts w:ascii="Consolas" w:eastAsia="Times New Roman" w:hAnsi="Consolas" w:cs="Courier New"/>
                <w:color w:val="A31515"/>
                <w:sz w:val="16"/>
                <w:szCs w:val="16"/>
              </w:rPr>
              <w:t>)"</w:t>
            </w:r>
            <w:r w:rsidRPr="00A02E66">
              <w:rPr>
                <w:rFonts w:ascii="Consolas" w:eastAsia="Times New Roman" w:hAnsi="Consolas" w:cs="Courier New"/>
                <w:color w:val="000000"/>
                <w:sz w:val="16"/>
                <w:szCs w:val="16"/>
              </w:rPr>
              <w:t>, args.Message.Uri, uuid),</w:t>
            </w:r>
          </w:p>
          <w:p w14:paraId="0EF109D5"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contentType: Witsml141 + </w:t>
            </w:r>
            <w:r w:rsidRPr="00A02E66">
              <w:rPr>
                <w:rFonts w:ascii="Consolas" w:eastAsia="Times New Roman" w:hAnsi="Consolas" w:cs="Courier New"/>
                <w:color w:val="A31515"/>
                <w:sz w:val="16"/>
                <w:szCs w:val="16"/>
              </w:rPr>
              <w:t>"type=obj_log"</w:t>
            </w:r>
            <w:r w:rsidRPr="00A02E66">
              <w:rPr>
                <w:rFonts w:ascii="Consolas" w:eastAsia="Times New Roman" w:hAnsi="Consolas" w:cs="Courier New"/>
                <w:color w:val="000000"/>
                <w:sz w:val="16"/>
                <w:szCs w:val="16"/>
              </w:rPr>
              <w:t>,</w:t>
            </w:r>
          </w:p>
          <w:p w14:paraId="5012DEC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resourceType: </w:t>
            </w:r>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.DataObject,</w:t>
            </w:r>
          </w:p>
          <w:p w14:paraId="7EF8A305"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A31515"/>
                <w:sz w:val="16"/>
                <w:szCs w:val="16"/>
              </w:rPr>
              <w:t>"Time Log 01"</w:t>
            </w:r>
            <w:r w:rsidRPr="00A02E66">
              <w:rPr>
                <w:rFonts w:ascii="Consolas" w:eastAsia="Times New Roman" w:hAnsi="Consolas" w:cs="Courier New"/>
                <w:color w:val="000000"/>
                <w:sz w:val="16"/>
                <w:szCs w:val="16"/>
              </w:rPr>
              <w:t>,</w:t>
            </w:r>
          </w:p>
          <w:p w14:paraId="23930243"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count: 0));</w:t>
            </w:r>
          </w:p>
          <w:p w14:paraId="59CA792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47971C45"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0B245F02"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0D5D7E56" w14:textId="77777777" w:rsid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private</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Resource</w:t>
            </w:r>
            <w:r w:rsidRPr="00A02E66">
              <w:rPr>
                <w:rFonts w:ascii="Consolas" w:eastAsia="Times New Roman" w:hAnsi="Consolas" w:cs="Courier New"/>
                <w:color w:val="000000"/>
                <w:sz w:val="16"/>
                <w:szCs w:val="16"/>
              </w:rPr>
              <w:t> New(</w:t>
            </w:r>
            <w:r w:rsidRPr="00A02E66">
              <w:rPr>
                <w:rFonts w:ascii="Consolas" w:eastAsia="Times New Roman" w:hAnsi="Consolas" w:cs="Courier New"/>
                <w:color w:val="2B91AF"/>
                <w:sz w:val="16"/>
                <w:szCs w:val="16"/>
              </w:rPr>
              <w:t>Func</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&gt; formatUri, </w:t>
            </w:r>
            <w:r w:rsidRPr="00A02E66">
              <w:rPr>
                <w:rFonts w:ascii="Consolas" w:eastAsia="Times New Roman" w:hAnsi="Consolas" w:cs="Courier New"/>
                <w:color w:val="2B91AF"/>
                <w:sz w:val="16"/>
                <w:szCs w:val="16"/>
              </w:rPr>
              <w:t>ResourceTypes</w:t>
            </w:r>
            <w:r w:rsidRPr="00A02E66">
              <w:rPr>
                <w:rFonts w:ascii="Consolas" w:eastAsia="Times New Roman" w:hAnsi="Consolas" w:cs="Courier New"/>
                <w:color w:val="000000"/>
                <w:sz w:val="16"/>
                <w:szCs w:val="16"/>
              </w:rPr>
              <w:t> resourceType,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contentType, </w:t>
            </w:r>
          </w:p>
          <w:p w14:paraId="56C45BF8"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Pr>
                <w:rFonts w:ascii="Consolas" w:eastAsia="Times New Roman" w:hAnsi="Consolas" w:cs="Courier New"/>
                <w:color w:val="000000"/>
                <w:sz w:val="16"/>
                <w:szCs w:val="16"/>
              </w:rPr>
              <w:t xml:space="preserve">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name, </w:t>
            </w:r>
            <w:r w:rsidRPr="00A02E66">
              <w:rPr>
                <w:rFonts w:ascii="Consolas" w:eastAsia="Times New Roman" w:hAnsi="Consolas" w:cs="Courier New"/>
                <w:color w:val="0000FF"/>
                <w:sz w:val="16"/>
                <w:szCs w:val="16"/>
              </w:rPr>
              <w:t>int</w:t>
            </w:r>
            <w:r w:rsidRPr="00A02E66">
              <w:rPr>
                <w:rFonts w:ascii="Consolas" w:eastAsia="Times New Roman" w:hAnsi="Consolas" w:cs="Courier New"/>
                <w:color w:val="000000"/>
                <w:sz w:val="16"/>
                <w:szCs w:val="16"/>
              </w:rPr>
              <w:t> count = 1)</w:t>
            </w:r>
          </w:p>
          <w:p w14:paraId="460911C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64FD0E6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var</w:t>
            </w:r>
            <w:r w:rsidRPr="00A02E66">
              <w:rPr>
                <w:rFonts w:ascii="Consolas" w:eastAsia="Times New Roman" w:hAnsi="Consolas" w:cs="Courier New"/>
                <w:color w:val="000000"/>
                <w:sz w:val="16"/>
                <w:szCs w:val="16"/>
              </w:rPr>
              <w:t> uuid = </w:t>
            </w:r>
            <w:r w:rsidRPr="00A02E66">
              <w:rPr>
                <w:rFonts w:ascii="Consolas" w:eastAsia="Times New Roman" w:hAnsi="Consolas" w:cs="Courier New"/>
                <w:color w:val="2B91AF"/>
                <w:sz w:val="16"/>
                <w:szCs w:val="16"/>
              </w:rPr>
              <w:t>Guid</w:t>
            </w:r>
            <w:r w:rsidRPr="00A02E66">
              <w:rPr>
                <w:rFonts w:ascii="Consolas" w:eastAsia="Times New Roman" w:hAnsi="Consolas" w:cs="Courier New"/>
                <w:color w:val="000000"/>
                <w:sz w:val="16"/>
                <w:szCs w:val="16"/>
              </w:rPr>
              <w:t>.NewGuid().ToString();</w:t>
            </w:r>
          </w:p>
          <w:p w14:paraId="5B1FA92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xml:space="preserve"> </w:t>
            </w:r>
          </w:p>
          <w:p w14:paraId="68A99F3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return</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new</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Resource</w:t>
            </w:r>
            <w:r w:rsidRPr="00A02E66">
              <w:rPr>
                <w:rFonts w:ascii="Consolas" w:eastAsia="Times New Roman" w:hAnsi="Consolas" w:cs="Courier New"/>
                <w:color w:val="000000"/>
                <w:sz w:val="16"/>
                <w:szCs w:val="16"/>
              </w:rPr>
              <w:t>()</w:t>
            </w:r>
          </w:p>
          <w:p w14:paraId="4E4E4E4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2D1E14AC"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Uuid = uuid,</w:t>
            </w:r>
          </w:p>
          <w:p w14:paraId="760BCF44"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Uri = formatUri(uuid),</w:t>
            </w:r>
          </w:p>
          <w:p w14:paraId="3E1B5A2A"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Name = name,</w:t>
            </w:r>
          </w:p>
          <w:p w14:paraId="3A5EDDD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HasChildren = count,</w:t>
            </w:r>
          </w:p>
          <w:p w14:paraId="6471601D"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ContentType = contentType,</w:t>
            </w:r>
          </w:p>
          <w:p w14:paraId="6C811EA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ResourceType = resourceType.ToString(),</w:t>
            </w:r>
          </w:p>
          <w:p w14:paraId="30822957"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CustomData = </w:t>
            </w:r>
            <w:r w:rsidRPr="00A02E66">
              <w:rPr>
                <w:rFonts w:ascii="Consolas" w:eastAsia="Times New Roman" w:hAnsi="Consolas" w:cs="Courier New"/>
                <w:color w:val="0000FF"/>
                <w:sz w:val="16"/>
                <w:szCs w:val="16"/>
              </w:rPr>
              <w:t>new</w:t>
            </w:r>
            <w:r w:rsidRPr="00A02E66">
              <w:rPr>
                <w:rFonts w:ascii="Consolas" w:eastAsia="Times New Roman" w:hAnsi="Consolas" w:cs="Courier New"/>
                <w:color w:val="000000"/>
                <w:sz w:val="16"/>
                <w:szCs w:val="16"/>
              </w:rPr>
              <w:t> </w:t>
            </w:r>
            <w:r w:rsidRPr="00A02E66">
              <w:rPr>
                <w:rFonts w:ascii="Consolas" w:eastAsia="Times New Roman" w:hAnsi="Consolas" w:cs="Courier New"/>
                <w:color w:val="2B91AF"/>
                <w:sz w:val="16"/>
                <w:szCs w:val="16"/>
              </w:rPr>
              <w:t>Dictionary</w:t>
            </w:r>
            <w:r w:rsidRPr="00A02E66">
              <w:rPr>
                <w:rFonts w:ascii="Consolas" w:eastAsia="Times New Roman" w:hAnsi="Consolas" w:cs="Courier New"/>
                <w:color w:val="000000"/>
                <w:sz w:val="16"/>
                <w:szCs w:val="16"/>
              </w:rPr>
              <w:t>&lt;</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 </w:t>
            </w:r>
            <w:r w:rsidRPr="00A02E66">
              <w:rPr>
                <w:rFonts w:ascii="Consolas" w:eastAsia="Times New Roman" w:hAnsi="Consolas" w:cs="Courier New"/>
                <w:color w:val="0000FF"/>
                <w:sz w:val="16"/>
                <w:szCs w:val="16"/>
              </w:rPr>
              <w:t>string</w:t>
            </w:r>
            <w:r w:rsidRPr="00A02E66">
              <w:rPr>
                <w:rFonts w:ascii="Consolas" w:eastAsia="Times New Roman" w:hAnsi="Consolas" w:cs="Courier New"/>
                <w:color w:val="000000"/>
                <w:sz w:val="16"/>
                <w:szCs w:val="16"/>
              </w:rPr>
              <w:t>&gt;()</w:t>
            </w:r>
          </w:p>
          <w:p w14:paraId="0C78B07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0D16B879"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3BAFBB5F"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6"/>
                <w:szCs w:val="16"/>
              </w:rPr>
            </w:pPr>
            <w:r w:rsidRPr="00A02E66">
              <w:rPr>
                <w:rFonts w:ascii="Consolas" w:eastAsia="Times New Roman" w:hAnsi="Consolas" w:cs="Courier New"/>
                <w:color w:val="000000"/>
                <w:sz w:val="16"/>
                <w:szCs w:val="16"/>
              </w:rPr>
              <w:t>    }</w:t>
            </w:r>
          </w:p>
          <w:p w14:paraId="5FB3F4F1" w14:textId="77777777" w:rsidR="00A02E66" w:rsidRPr="00A02E66" w:rsidRDefault="00A02E66" w:rsidP="00A02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rPr>
            </w:pPr>
            <w:r w:rsidRPr="00A02E66">
              <w:rPr>
                <w:rFonts w:ascii="Consolas" w:eastAsia="Times New Roman" w:hAnsi="Consolas" w:cs="Courier New"/>
                <w:color w:val="000000"/>
                <w:sz w:val="16"/>
                <w:szCs w:val="16"/>
              </w:rPr>
              <w:t>}</w:t>
            </w:r>
          </w:p>
        </w:tc>
      </w:tr>
      <w:bookmarkEnd w:id="38"/>
    </w:tbl>
    <w:p w14:paraId="4C099C7B" w14:textId="77777777" w:rsidR="00F92509" w:rsidRDefault="00F92509" w:rsidP="005F3B0D"/>
    <w:p w14:paraId="27C509F4" w14:textId="77777777" w:rsidR="00F92509" w:rsidRDefault="00177C76" w:rsidP="005F3B0D">
      <w:r>
        <w:t>C</w:t>
      </w:r>
      <w:r w:rsidR="00F92509">
        <w:t xml:space="preserve">ompile and </w:t>
      </w:r>
      <w:r w:rsidR="001455A4">
        <w:t>r</w:t>
      </w:r>
      <w:r w:rsidR="00F92509">
        <w:t>un the console application to start an instance of the ETP Web Socket Server.</w:t>
      </w:r>
      <w:r>
        <w:t xml:space="preserve">  You will be prompted to choose S for server </w:t>
      </w:r>
      <w:r w:rsidR="001455A4">
        <w:t>(</w:t>
      </w:r>
      <w:r>
        <w:t>or C for client</w:t>
      </w:r>
      <w:r w:rsidR="001455A4">
        <w:t>)</w:t>
      </w:r>
      <w:r>
        <w:t>, followed by additional options to start/stop the server, clear the console or exit the application.</w:t>
      </w:r>
    </w:p>
    <w:p w14:paraId="4D1BA55D" w14:textId="77777777" w:rsidR="00F92509" w:rsidRDefault="001455A4" w:rsidP="005F3B0D">
      <w:r w:rsidRPr="001455A4">
        <w:rPr>
          <w:noProof/>
        </w:rPr>
        <w:drawing>
          <wp:inline distT="0" distB="0" distL="0" distR="0" wp14:anchorId="001BBBD4" wp14:editId="4301597B">
            <wp:extent cx="6858000" cy="251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514600"/>
                    </a:xfrm>
                    <a:prstGeom prst="rect">
                      <a:avLst/>
                    </a:prstGeom>
                  </pic:spPr>
                </pic:pic>
              </a:graphicData>
            </a:graphic>
          </wp:inline>
        </w:drawing>
      </w:r>
    </w:p>
    <w:p w14:paraId="38A3C4D1" w14:textId="77777777" w:rsidR="00177C76" w:rsidRDefault="00177C76">
      <w:r>
        <w:t>Any messages sent or received will be logged to the console window.</w:t>
      </w:r>
      <w:r>
        <w:br w:type="page"/>
      </w:r>
    </w:p>
    <w:p w14:paraId="7801E594" w14:textId="7FCB9D11" w:rsidR="00A879A4" w:rsidRDefault="00177C76" w:rsidP="005F3B0D">
      <w:r>
        <w:lastRenderedPageBreak/>
        <w:t>A</w:t>
      </w:r>
      <w:r w:rsidR="00F92509">
        <w:t xml:space="preserve"> second instance of the console application </w:t>
      </w:r>
      <w:r>
        <w:t xml:space="preserve">can be run </w:t>
      </w:r>
      <w:r w:rsidR="00F92509">
        <w:t xml:space="preserve">as </w:t>
      </w:r>
      <w:r>
        <w:t>an ETP Client to connect to the sample server.</w:t>
      </w:r>
      <w:r w:rsidR="001455A4">
        <w:t xml:space="preserve">  </w:t>
      </w:r>
      <w:r w:rsidR="00A879A4">
        <w:t>The URL to connect to the server will be “ws://localhost:9000”.</w:t>
      </w:r>
    </w:p>
    <w:p w14:paraId="7DC24C34" w14:textId="7BD14796" w:rsidR="00F92509" w:rsidRDefault="001455A4" w:rsidP="005F3B0D">
      <w:r>
        <w:t>The following screen shots illustrate the request messages sent from the client and the corresponding response messages sent from the server.</w:t>
      </w:r>
    </w:p>
    <w:p w14:paraId="21F275A2" w14:textId="77777777" w:rsidR="00177C76" w:rsidRDefault="00F92509" w:rsidP="005F3B0D">
      <w:r>
        <w:rPr>
          <w:noProof/>
        </w:rPr>
        <w:drawing>
          <wp:inline distT="0" distB="0" distL="0" distR="0" wp14:anchorId="25D296A2" wp14:editId="1AE989A3">
            <wp:extent cx="6858000" cy="29571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957195"/>
                    </a:xfrm>
                    <a:prstGeom prst="rect">
                      <a:avLst/>
                    </a:prstGeom>
                  </pic:spPr>
                </pic:pic>
              </a:graphicData>
            </a:graphic>
          </wp:inline>
        </w:drawing>
      </w:r>
    </w:p>
    <w:p w14:paraId="6D977C60" w14:textId="77777777" w:rsidR="001455A4" w:rsidRDefault="00177C76" w:rsidP="005F3B0D">
      <w:r>
        <w:rPr>
          <w:noProof/>
        </w:rPr>
        <w:drawing>
          <wp:inline distT="0" distB="0" distL="0" distR="0" wp14:anchorId="0C520251" wp14:editId="412F9792">
            <wp:extent cx="6858000" cy="2265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2265680"/>
                    </a:xfrm>
                    <a:prstGeom prst="rect">
                      <a:avLst/>
                    </a:prstGeom>
                  </pic:spPr>
                </pic:pic>
              </a:graphicData>
            </a:graphic>
          </wp:inline>
        </w:drawing>
      </w:r>
    </w:p>
    <w:p w14:paraId="678B5560" w14:textId="77777777" w:rsidR="005F3B0D" w:rsidRDefault="005F3B0D" w:rsidP="005F3B0D">
      <w:pPr>
        <w:rPr>
          <w:rFonts w:asciiTheme="majorHAnsi" w:eastAsiaTheme="majorEastAsia" w:hAnsiTheme="majorHAnsi" w:cstheme="majorBidi"/>
          <w:color w:val="2E74B5" w:themeColor="accent1" w:themeShade="BF"/>
          <w:sz w:val="32"/>
          <w:szCs w:val="32"/>
        </w:rPr>
      </w:pPr>
      <w:r>
        <w:br w:type="page"/>
      </w:r>
    </w:p>
    <w:p w14:paraId="6757304B" w14:textId="77777777" w:rsidR="005F3B0D" w:rsidRDefault="005F3B0D" w:rsidP="005F3B0D">
      <w:pPr>
        <w:pStyle w:val="Heading1"/>
      </w:pPr>
      <w:bookmarkStart w:id="39" w:name="_Toc458170564"/>
      <w:r>
        <w:lastRenderedPageBreak/>
        <w:t>References</w:t>
      </w:r>
      <w:bookmarkEnd w:id="39"/>
    </w:p>
    <w:p w14:paraId="16E4A715" w14:textId="77777777" w:rsidR="005F3B0D" w:rsidRDefault="005F3B0D" w:rsidP="005F3B0D">
      <w:r>
        <w:t>The following documents and source code repositories were referenced during development of the ETP DevKit library.</w:t>
      </w:r>
    </w:p>
    <w:p w14:paraId="5CEA9171" w14:textId="77777777" w:rsidR="005F3B0D" w:rsidRDefault="005F3B0D" w:rsidP="005F3B0D">
      <w:pPr>
        <w:pStyle w:val="ListParagraph"/>
        <w:numPr>
          <w:ilvl w:val="0"/>
          <w:numId w:val="5"/>
        </w:numPr>
      </w:pPr>
      <w:r>
        <w:t>ETP Specification.docx</w:t>
      </w:r>
    </w:p>
    <w:p w14:paraId="2DDA7A76" w14:textId="77777777" w:rsidR="005F3B0D" w:rsidRDefault="005F3B0D" w:rsidP="005F3B0D">
      <w:pPr>
        <w:pStyle w:val="ListParagraph"/>
        <w:numPr>
          <w:ilvl w:val="0"/>
          <w:numId w:val="5"/>
        </w:numPr>
      </w:pPr>
      <w:r>
        <w:t>Energistics Identifier Specification.docx</w:t>
      </w:r>
    </w:p>
    <w:p w14:paraId="3198D59D" w14:textId="77777777" w:rsidR="005F3B0D" w:rsidRDefault="005F3B0D" w:rsidP="005F3B0D">
      <w:pPr>
        <w:pStyle w:val="ListParagraph"/>
        <w:numPr>
          <w:ilvl w:val="0"/>
          <w:numId w:val="5"/>
        </w:numPr>
      </w:pPr>
      <w:r>
        <w:t>ETP_Implementation_Guide.docx</w:t>
      </w:r>
    </w:p>
    <w:p w14:paraId="4F47AC38" w14:textId="77777777" w:rsidR="005F3B0D" w:rsidRDefault="005F3B0D" w:rsidP="005F3B0D">
      <w:pPr>
        <w:pStyle w:val="ListParagraph"/>
        <w:numPr>
          <w:ilvl w:val="0"/>
          <w:numId w:val="5"/>
        </w:numPr>
      </w:pPr>
      <w:r>
        <w:t xml:space="preserve">ETP Node Server - </w:t>
      </w:r>
      <w:hyperlink r:id="rId24" w:history="1">
        <w:r w:rsidRPr="0073558C">
          <w:rPr>
            <w:rStyle w:val="Hyperlink"/>
          </w:rPr>
          <w:t>https://bitbucket.org/energistics/etp-server-js</w:t>
        </w:r>
      </w:hyperlink>
    </w:p>
    <w:p w14:paraId="0BA6C56D" w14:textId="77777777" w:rsidR="005F3B0D" w:rsidRDefault="005F3B0D" w:rsidP="005F3B0D">
      <w:pPr>
        <w:pStyle w:val="ListParagraph"/>
        <w:numPr>
          <w:ilvl w:val="0"/>
          <w:numId w:val="5"/>
        </w:numPr>
      </w:pPr>
      <w:r>
        <w:t xml:space="preserve">ETP Prototype for C# - </w:t>
      </w:r>
      <w:hyperlink r:id="rId25" w:history="1">
        <w:r w:rsidRPr="0073558C">
          <w:rPr>
            <w:rStyle w:val="Hyperlink"/>
          </w:rPr>
          <w:t>https://bitbucket.org/energistics/etp-samples</w:t>
        </w:r>
      </w:hyperlink>
    </w:p>
    <w:p w14:paraId="17F09B5A" w14:textId="77777777" w:rsidR="005F3B0D" w:rsidRPr="005F3B0D" w:rsidRDefault="005F3B0D" w:rsidP="005F3B0D"/>
    <w:sectPr w:rsidR="005F3B0D" w:rsidRPr="005F3B0D" w:rsidSect="005D19C0">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A38BE" w14:textId="77777777" w:rsidR="00CD67ED" w:rsidRDefault="00CD67ED" w:rsidP="00DA0E80">
      <w:pPr>
        <w:spacing w:after="0" w:line="240" w:lineRule="auto"/>
      </w:pPr>
      <w:r>
        <w:separator/>
      </w:r>
    </w:p>
  </w:endnote>
  <w:endnote w:type="continuationSeparator" w:id="0">
    <w:p w14:paraId="309BE4F4" w14:textId="77777777" w:rsidR="00CD67ED" w:rsidRDefault="00CD67ED" w:rsidP="00DA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921413"/>
      <w:docPartObj>
        <w:docPartGallery w:val="Page Numbers (Bottom of Page)"/>
        <w:docPartUnique/>
      </w:docPartObj>
    </w:sdtPr>
    <w:sdtEndPr/>
    <w:sdtContent>
      <w:p w14:paraId="1E547381" w14:textId="77777777" w:rsidR="00985DDF" w:rsidRDefault="00985DDF" w:rsidP="00547460">
        <w:pPr>
          <w:pStyle w:val="Footer"/>
          <w:jc w:val="center"/>
        </w:pPr>
        <w:r>
          <w:t>[</w:t>
        </w:r>
        <w:r>
          <w:fldChar w:fldCharType="begin"/>
        </w:r>
        <w:r>
          <w:instrText xml:space="preserve"> PAGE   \* MERGEFORMAT </w:instrText>
        </w:r>
        <w:r>
          <w:fldChar w:fldCharType="separate"/>
        </w:r>
        <w:r w:rsidR="00A25EF6">
          <w:rPr>
            <w:noProof/>
          </w:rPr>
          <w:t>2</w:t>
        </w:r>
        <w:r>
          <w:rPr>
            <w:noProof/>
          </w:rPr>
          <w:fldChar w:fldCharType="end"/>
        </w:r>
        <w: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AD323" w14:textId="77777777" w:rsidR="00CD67ED" w:rsidRDefault="00CD67ED" w:rsidP="00DA0E80">
      <w:pPr>
        <w:spacing w:after="0" w:line="240" w:lineRule="auto"/>
      </w:pPr>
      <w:r>
        <w:separator/>
      </w:r>
    </w:p>
  </w:footnote>
  <w:footnote w:type="continuationSeparator" w:id="0">
    <w:p w14:paraId="4BCFC6DD" w14:textId="77777777" w:rsidR="00CD67ED" w:rsidRDefault="00CD67ED" w:rsidP="00DA0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6465A"/>
    <w:multiLevelType w:val="hybridMultilevel"/>
    <w:tmpl w:val="81B8D9B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2E9F3AAB"/>
    <w:multiLevelType w:val="hybridMultilevel"/>
    <w:tmpl w:val="DC42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612923"/>
    <w:multiLevelType w:val="hybridMultilevel"/>
    <w:tmpl w:val="D7ECF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E1406A"/>
    <w:multiLevelType w:val="hybridMultilevel"/>
    <w:tmpl w:val="ADC2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5426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06"/>
    <w:rsid w:val="00066602"/>
    <w:rsid w:val="000702C8"/>
    <w:rsid w:val="00080530"/>
    <w:rsid w:val="00085469"/>
    <w:rsid w:val="000B725F"/>
    <w:rsid w:val="000B754F"/>
    <w:rsid w:val="000C4A9C"/>
    <w:rsid w:val="000E7DA9"/>
    <w:rsid w:val="00113335"/>
    <w:rsid w:val="00113762"/>
    <w:rsid w:val="00122D20"/>
    <w:rsid w:val="001455A4"/>
    <w:rsid w:val="00177C76"/>
    <w:rsid w:val="001D067C"/>
    <w:rsid w:val="001E6264"/>
    <w:rsid w:val="001F587B"/>
    <w:rsid w:val="0020584F"/>
    <w:rsid w:val="002265C0"/>
    <w:rsid w:val="00237564"/>
    <w:rsid w:val="002417A6"/>
    <w:rsid w:val="00246847"/>
    <w:rsid w:val="002579B3"/>
    <w:rsid w:val="00264E0D"/>
    <w:rsid w:val="002A1463"/>
    <w:rsid w:val="002C270A"/>
    <w:rsid w:val="002C500A"/>
    <w:rsid w:val="003900C1"/>
    <w:rsid w:val="00391A95"/>
    <w:rsid w:val="003A52CE"/>
    <w:rsid w:val="003A6701"/>
    <w:rsid w:val="00453FF1"/>
    <w:rsid w:val="00472AE2"/>
    <w:rsid w:val="0049250A"/>
    <w:rsid w:val="004B6206"/>
    <w:rsid w:val="004B683C"/>
    <w:rsid w:val="004C2735"/>
    <w:rsid w:val="00547460"/>
    <w:rsid w:val="0056223B"/>
    <w:rsid w:val="00580655"/>
    <w:rsid w:val="00593684"/>
    <w:rsid w:val="005A38F5"/>
    <w:rsid w:val="005C77B7"/>
    <w:rsid w:val="005D19C0"/>
    <w:rsid w:val="005D70D8"/>
    <w:rsid w:val="005E441F"/>
    <w:rsid w:val="005F3B0D"/>
    <w:rsid w:val="005F7839"/>
    <w:rsid w:val="00610FC0"/>
    <w:rsid w:val="00634FA7"/>
    <w:rsid w:val="00656FE0"/>
    <w:rsid w:val="007049AC"/>
    <w:rsid w:val="007327D6"/>
    <w:rsid w:val="00737926"/>
    <w:rsid w:val="00741A6F"/>
    <w:rsid w:val="0075257B"/>
    <w:rsid w:val="00765F88"/>
    <w:rsid w:val="00772B44"/>
    <w:rsid w:val="007E13A7"/>
    <w:rsid w:val="007E63A4"/>
    <w:rsid w:val="0081531E"/>
    <w:rsid w:val="00866AC0"/>
    <w:rsid w:val="00894145"/>
    <w:rsid w:val="008B4E4E"/>
    <w:rsid w:val="008E03C2"/>
    <w:rsid w:val="008E077E"/>
    <w:rsid w:val="008E0896"/>
    <w:rsid w:val="00926471"/>
    <w:rsid w:val="0095770A"/>
    <w:rsid w:val="00985DDF"/>
    <w:rsid w:val="00986C16"/>
    <w:rsid w:val="009B1D3C"/>
    <w:rsid w:val="00A02E66"/>
    <w:rsid w:val="00A25EF6"/>
    <w:rsid w:val="00A846F3"/>
    <w:rsid w:val="00A879A4"/>
    <w:rsid w:val="00AE1D4B"/>
    <w:rsid w:val="00B33223"/>
    <w:rsid w:val="00B40E5A"/>
    <w:rsid w:val="00B83E29"/>
    <w:rsid w:val="00B912AA"/>
    <w:rsid w:val="00BB5275"/>
    <w:rsid w:val="00BC0E80"/>
    <w:rsid w:val="00BD4CA3"/>
    <w:rsid w:val="00BF71A8"/>
    <w:rsid w:val="00C270F5"/>
    <w:rsid w:val="00C31B5D"/>
    <w:rsid w:val="00CA306D"/>
    <w:rsid w:val="00CD67ED"/>
    <w:rsid w:val="00CE4595"/>
    <w:rsid w:val="00D37595"/>
    <w:rsid w:val="00D47617"/>
    <w:rsid w:val="00DA0E80"/>
    <w:rsid w:val="00DD3C7F"/>
    <w:rsid w:val="00DE560A"/>
    <w:rsid w:val="00DE5642"/>
    <w:rsid w:val="00E13AD3"/>
    <w:rsid w:val="00E227AB"/>
    <w:rsid w:val="00E27EDA"/>
    <w:rsid w:val="00E6125C"/>
    <w:rsid w:val="00E63B72"/>
    <w:rsid w:val="00E93659"/>
    <w:rsid w:val="00E9696D"/>
    <w:rsid w:val="00EA024C"/>
    <w:rsid w:val="00EA1991"/>
    <w:rsid w:val="00ED7E62"/>
    <w:rsid w:val="00F013D2"/>
    <w:rsid w:val="00F857AE"/>
    <w:rsid w:val="00F92509"/>
    <w:rsid w:val="00FC0EA2"/>
    <w:rsid w:val="00FC5811"/>
    <w:rsid w:val="00FC6A68"/>
    <w:rsid w:val="00FF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B87AB"/>
  <w15:chartTrackingRefBased/>
  <w15:docId w15:val="{F7E1D4BA-BFF9-4CF2-9414-9374DDC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FA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4FA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4FA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34FA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4F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4F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4F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4F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4F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4F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4F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34F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34F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34F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34F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34F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4F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E7DA9"/>
    <w:pPr>
      <w:ind w:left="720"/>
      <w:contextualSpacing/>
    </w:pPr>
  </w:style>
  <w:style w:type="paragraph" w:styleId="Title">
    <w:name w:val="Title"/>
    <w:basedOn w:val="Normal"/>
    <w:next w:val="Normal"/>
    <w:link w:val="TitleChar"/>
    <w:uiPriority w:val="10"/>
    <w:qFormat/>
    <w:rsid w:val="00237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56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72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B0D"/>
    <w:rPr>
      <w:color w:val="0563C1" w:themeColor="hyperlink"/>
      <w:u w:val="single"/>
    </w:rPr>
  </w:style>
  <w:style w:type="paragraph" w:styleId="HTMLPreformatted">
    <w:name w:val="HTML Preformatted"/>
    <w:basedOn w:val="Normal"/>
    <w:link w:val="HTMLPreformattedChar"/>
    <w:uiPriority w:val="99"/>
    <w:unhideWhenUsed/>
    <w:rsid w:val="00DD3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3C7F"/>
    <w:rPr>
      <w:rFonts w:ascii="Courier New" w:eastAsia="Times New Roman" w:hAnsi="Courier New" w:cs="Courier New"/>
      <w:sz w:val="20"/>
      <w:szCs w:val="20"/>
    </w:rPr>
  </w:style>
  <w:style w:type="paragraph" w:styleId="Header">
    <w:name w:val="header"/>
    <w:basedOn w:val="Normal"/>
    <w:link w:val="HeaderChar"/>
    <w:uiPriority w:val="99"/>
    <w:unhideWhenUsed/>
    <w:rsid w:val="00DA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E80"/>
  </w:style>
  <w:style w:type="paragraph" w:styleId="Footer">
    <w:name w:val="footer"/>
    <w:basedOn w:val="Normal"/>
    <w:link w:val="FooterChar"/>
    <w:uiPriority w:val="99"/>
    <w:unhideWhenUsed/>
    <w:rsid w:val="00DA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E80"/>
  </w:style>
  <w:style w:type="paragraph" w:styleId="TOCHeading">
    <w:name w:val="TOC Heading"/>
    <w:basedOn w:val="Heading1"/>
    <w:next w:val="Normal"/>
    <w:uiPriority w:val="39"/>
    <w:unhideWhenUsed/>
    <w:qFormat/>
    <w:rsid w:val="00547460"/>
    <w:pPr>
      <w:numPr>
        <w:numId w:val="0"/>
      </w:numPr>
      <w:outlineLvl w:val="9"/>
    </w:pPr>
  </w:style>
  <w:style w:type="paragraph" w:styleId="TOC1">
    <w:name w:val="toc 1"/>
    <w:basedOn w:val="Normal"/>
    <w:next w:val="Normal"/>
    <w:autoRedefine/>
    <w:uiPriority w:val="39"/>
    <w:unhideWhenUsed/>
    <w:rsid w:val="00547460"/>
    <w:pPr>
      <w:spacing w:after="100"/>
    </w:pPr>
  </w:style>
  <w:style w:type="paragraph" w:styleId="TOC2">
    <w:name w:val="toc 2"/>
    <w:basedOn w:val="Normal"/>
    <w:next w:val="Normal"/>
    <w:autoRedefine/>
    <w:uiPriority w:val="39"/>
    <w:unhideWhenUsed/>
    <w:rsid w:val="00547460"/>
    <w:pPr>
      <w:spacing w:after="100"/>
      <w:ind w:left="220"/>
    </w:pPr>
  </w:style>
  <w:style w:type="paragraph" w:styleId="TOC3">
    <w:name w:val="toc 3"/>
    <w:basedOn w:val="Normal"/>
    <w:next w:val="Normal"/>
    <w:autoRedefine/>
    <w:uiPriority w:val="39"/>
    <w:unhideWhenUsed/>
    <w:rsid w:val="00547460"/>
    <w:pPr>
      <w:spacing w:after="100"/>
      <w:ind w:left="440"/>
    </w:pPr>
  </w:style>
  <w:style w:type="character" w:styleId="CommentReference">
    <w:name w:val="annotation reference"/>
    <w:basedOn w:val="DefaultParagraphFont"/>
    <w:uiPriority w:val="99"/>
    <w:semiHidden/>
    <w:unhideWhenUsed/>
    <w:rsid w:val="007E63A4"/>
    <w:rPr>
      <w:sz w:val="16"/>
      <w:szCs w:val="16"/>
    </w:rPr>
  </w:style>
  <w:style w:type="paragraph" w:styleId="CommentText">
    <w:name w:val="annotation text"/>
    <w:basedOn w:val="Normal"/>
    <w:link w:val="CommentTextChar"/>
    <w:uiPriority w:val="99"/>
    <w:semiHidden/>
    <w:unhideWhenUsed/>
    <w:rsid w:val="007E63A4"/>
    <w:pPr>
      <w:spacing w:line="240" w:lineRule="auto"/>
    </w:pPr>
    <w:rPr>
      <w:sz w:val="20"/>
      <w:szCs w:val="20"/>
    </w:rPr>
  </w:style>
  <w:style w:type="character" w:customStyle="1" w:styleId="CommentTextChar">
    <w:name w:val="Comment Text Char"/>
    <w:basedOn w:val="DefaultParagraphFont"/>
    <w:link w:val="CommentText"/>
    <w:uiPriority w:val="99"/>
    <w:semiHidden/>
    <w:rsid w:val="007E63A4"/>
    <w:rPr>
      <w:sz w:val="20"/>
      <w:szCs w:val="20"/>
    </w:rPr>
  </w:style>
  <w:style w:type="paragraph" w:styleId="CommentSubject">
    <w:name w:val="annotation subject"/>
    <w:basedOn w:val="CommentText"/>
    <w:next w:val="CommentText"/>
    <w:link w:val="CommentSubjectChar"/>
    <w:uiPriority w:val="99"/>
    <w:semiHidden/>
    <w:unhideWhenUsed/>
    <w:rsid w:val="007E63A4"/>
    <w:rPr>
      <w:b/>
      <w:bCs/>
    </w:rPr>
  </w:style>
  <w:style w:type="character" w:customStyle="1" w:styleId="CommentSubjectChar">
    <w:name w:val="Comment Subject Char"/>
    <w:basedOn w:val="CommentTextChar"/>
    <w:link w:val="CommentSubject"/>
    <w:uiPriority w:val="99"/>
    <w:semiHidden/>
    <w:rsid w:val="007E63A4"/>
    <w:rPr>
      <w:b/>
      <w:bCs/>
      <w:sz w:val="20"/>
      <w:szCs w:val="20"/>
    </w:rPr>
  </w:style>
  <w:style w:type="paragraph" w:styleId="BalloonText">
    <w:name w:val="Balloon Text"/>
    <w:basedOn w:val="Normal"/>
    <w:link w:val="BalloonTextChar"/>
    <w:uiPriority w:val="99"/>
    <w:semiHidden/>
    <w:unhideWhenUsed/>
    <w:rsid w:val="007E63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3A4"/>
    <w:rPr>
      <w:rFonts w:ascii="Segoe UI" w:hAnsi="Segoe UI" w:cs="Segoe UI"/>
      <w:sz w:val="18"/>
      <w:szCs w:val="18"/>
    </w:rPr>
  </w:style>
  <w:style w:type="paragraph" w:styleId="Revision">
    <w:name w:val="Revision"/>
    <w:hidden/>
    <w:uiPriority w:val="99"/>
    <w:semiHidden/>
    <w:rsid w:val="00985D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399900">
      <w:bodyDiv w:val="1"/>
      <w:marLeft w:val="0"/>
      <w:marRight w:val="0"/>
      <w:marTop w:val="0"/>
      <w:marBottom w:val="0"/>
      <w:divBdr>
        <w:top w:val="none" w:sz="0" w:space="0" w:color="auto"/>
        <w:left w:val="none" w:sz="0" w:space="0" w:color="auto"/>
        <w:bottom w:val="none" w:sz="0" w:space="0" w:color="auto"/>
        <w:right w:val="none" w:sz="0" w:space="0" w:color="auto"/>
      </w:divBdr>
    </w:div>
    <w:div w:id="449590670">
      <w:bodyDiv w:val="1"/>
      <w:marLeft w:val="0"/>
      <w:marRight w:val="0"/>
      <w:marTop w:val="0"/>
      <w:marBottom w:val="0"/>
      <w:divBdr>
        <w:top w:val="none" w:sz="0" w:space="0" w:color="auto"/>
        <w:left w:val="none" w:sz="0" w:space="0" w:color="auto"/>
        <w:bottom w:val="none" w:sz="0" w:space="0" w:color="auto"/>
        <w:right w:val="none" w:sz="0" w:space="0" w:color="auto"/>
      </w:divBdr>
    </w:div>
    <w:div w:id="573859005">
      <w:bodyDiv w:val="1"/>
      <w:marLeft w:val="0"/>
      <w:marRight w:val="0"/>
      <w:marTop w:val="0"/>
      <w:marBottom w:val="0"/>
      <w:divBdr>
        <w:top w:val="none" w:sz="0" w:space="0" w:color="auto"/>
        <w:left w:val="none" w:sz="0" w:space="0" w:color="auto"/>
        <w:bottom w:val="none" w:sz="0" w:space="0" w:color="auto"/>
        <w:right w:val="none" w:sz="0" w:space="0" w:color="auto"/>
      </w:divBdr>
    </w:div>
    <w:div w:id="715855700">
      <w:bodyDiv w:val="1"/>
      <w:marLeft w:val="0"/>
      <w:marRight w:val="0"/>
      <w:marTop w:val="0"/>
      <w:marBottom w:val="0"/>
      <w:divBdr>
        <w:top w:val="none" w:sz="0" w:space="0" w:color="auto"/>
        <w:left w:val="none" w:sz="0" w:space="0" w:color="auto"/>
        <w:bottom w:val="none" w:sz="0" w:space="0" w:color="auto"/>
        <w:right w:val="none" w:sz="0" w:space="0" w:color="auto"/>
      </w:divBdr>
    </w:div>
    <w:div w:id="786892931">
      <w:bodyDiv w:val="1"/>
      <w:marLeft w:val="0"/>
      <w:marRight w:val="0"/>
      <w:marTop w:val="0"/>
      <w:marBottom w:val="0"/>
      <w:divBdr>
        <w:top w:val="none" w:sz="0" w:space="0" w:color="auto"/>
        <w:left w:val="none" w:sz="0" w:space="0" w:color="auto"/>
        <w:bottom w:val="none" w:sz="0" w:space="0" w:color="auto"/>
        <w:right w:val="none" w:sz="0" w:space="0" w:color="auto"/>
      </w:divBdr>
    </w:div>
    <w:div w:id="958488704">
      <w:bodyDiv w:val="1"/>
      <w:marLeft w:val="0"/>
      <w:marRight w:val="0"/>
      <w:marTop w:val="0"/>
      <w:marBottom w:val="0"/>
      <w:divBdr>
        <w:top w:val="none" w:sz="0" w:space="0" w:color="auto"/>
        <w:left w:val="none" w:sz="0" w:space="0" w:color="auto"/>
        <w:bottom w:val="none" w:sz="0" w:space="0" w:color="auto"/>
        <w:right w:val="none" w:sz="0" w:space="0" w:color="auto"/>
      </w:divBdr>
    </w:div>
    <w:div w:id="1058359703">
      <w:bodyDiv w:val="1"/>
      <w:marLeft w:val="0"/>
      <w:marRight w:val="0"/>
      <w:marTop w:val="0"/>
      <w:marBottom w:val="0"/>
      <w:divBdr>
        <w:top w:val="none" w:sz="0" w:space="0" w:color="auto"/>
        <w:left w:val="none" w:sz="0" w:space="0" w:color="auto"/>
        <w:bottom w:val="none" w:sz="0" w:space="0" w:color="auto"/>
        <w:right w:val="none" w:sz="0" w:space="0" w:color="auto"/>
      </w:divBdr>
    </w:div>
    <w:div w:id="1258445221">
      <w:bodyDiv w:val="1"/>
      <w:marLeft w:val="0"/>
      <w:marRight w:val="0"/>
      <w:marTop w:val="0"/>
      <w:marBottom w:val="0"/>
      <w:divBdr>
        <w:top w:val="none" w:sz="0" w:space="0" w:color="auto"/>
        <w:left w:val="none" w:sz="0" w:space="0" w:color="auto"/>
        <w:bottom w:val="none" w:sz="0" w:space="0" w:color="auto"/>
        <w:right w:val="none" w:sz="0" w:space="0" w:color="auto"/>
      </w:divBdr>
    </w:div>
    <w:div w:id="1384325666">
      <w:bodyDiv w:val="1"/>
      <w:marLeft w:val="0"/>
      <w:marRight w:val="0"/>
      <w:marTop w:val="0"/>
      <w:marBottom w:val="0"/>
      <w:divBdr>
        <w:top w:val="none" w:sz="0" w:space="0" w:color="auto"/>
        <w:left w:val="none" w:sz="0" w:space="0" w:color="auto"/>
        <w:bottom w:val="none" w:sz="0" w:space="0" w:color="auto"/>
        <w:right w:val="none" w:sz="0" w:space="0" w:color="auto"/>
      </w:divBdr>
    </w:div>
    <w:div w:id="1386832786">
      <w:bodyDiv w:val="1"/>
      <w:marLeft w:val="0"/>
      <w:marRight w:val="0"/>
      <w:marTop w:val="0"/>
      <w:marBottom w:val="0"/>
      <w:divBdr>
        <w:top w:val="none" w:sz="0" w:space="0" w:color="auto"/>
        <w:left w:val="none" w:sz="0" w:space="0" w:color="auto"/>
        <w:bottom w:val="none" w:sz="0" w:space="0" w:color="auto"/>
        <w:right w:val="none" w:sz="0" w:space="0" w:color="auto"/>
      </w:divBdr>
    </w:div>
    <w:div w:id="1505053025">
      <w:bodyDiv w:val="1"/>
      <w:marLeft w:val="0"/>
      <w:marRight w:val="0"/>
      <w:marTop w:val="0"/>
      <w:marBottom w:val="0"/>
      <w:divBdr>
        <w:top w:val="none" w:sz="0" w:space="0" w:color="auto"/>
        <w:left w:val="none" w:sz="0" w:space="0" w:color="auto"/>
        <w:bottom w:val="none" w:sz="0" w:space="0" w:color="auto"/>
        <w:right w:val="none" w:sz="0" w:space="0" w:color="auto"/>
      </w:divBdr>
    </w:div>
    <w:div w:id="1915699454">
      <w:bodyDiv w:val="1"/>
      <w:marLeft w:val="0"/>
      <w:marRight w:val="0"/>
      <w:marTop w:val="0"/>
      <w:marBottom w:val="0"/>
      <w:divBdr>
        <w:top w:val="none" w:sz="0" w:space="0" w:color="auto"/>
        <w:left w:val="none" w:sz="0" w:space="0" w:color="auto"/>
        <w:bottom w:val="none" w:sz="0" w:space="0" w:color="auto"/>
        <w:right w:val="none" w:sz="0" w:space="0" w:color="auto"/>
      </w:divBdr>
    </w:div>
    <w:div w:id="1923101081">
      <w:bodyDiv w:val="1"/>
      <w:marLeft w:val="0"/>
      <w:marRight w:val="0"/>
      <w:marTop w:val="0"/>
      <w:marBottom w:val="0"/>
      <w:divBdr>
        <w:top w:val="none" w:sz="0" w:space="0" w:color="auto"/>
        <w:left w:val="none" w:sz="0" w:space="0" w:color="auto"/>
        <w:bottom w:val="none" w:sz="0" w:space="0" w:color="auto"/>
        <w:right w:val="none" w:sz="0" w:space="0" w:color="auto"/>
      </w:divBdr>
    </w:div>
    <w:div w:id="1956056123">
      <w:bodyDiv w:val="1"/>
      <w:marLeft w:val="0"/>
      <w:marRight w:val="0"/>
      <w:marTop w:val="0"/>
      <w:marBottom w:val="0"/>
      <w:divBdr>
        <w:top w:val="none" w:sz="0" w:space="0" w:color="auto"/>
        <w:left w:val="none" w:sz="0" w:space="0" w:color="auto"/>
        <w:bottom w:val="none" w:sz="0" w:space="0" w:color="auto"/>
        <w:right w:val="none" w:sz="0" w:space="0" w:color="auto"/>
      </w:divBdr>
    </w:div>
    <w:div w:id="201117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itbucket.org/energistics/etp-sampl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itbucket.org/energistics/etp-server-j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7D8D2-095F-4400-8D1F-A4BCE4118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1946</TotalTime>
  <Pages>25</Pages>
  <Words>5116</Words>
  <Characters>29164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ETP DevKit - Getting Started</vt:lpstr>
    </vt:vector>
  </TitlesOfParts>
  <Company/>
  <LinksUpToDate>false</LinksUpToDate>
  <CharactersWithSpaces>34212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ETP DevKit - Getting Started</dc:title>
  <dc:subject/>
  <dc:creator>Bobby Diaz</dc:creator>
  <cp:keywords>ETP</cp:keywords>
  <dc:description/>
  <cp:lastModifiedBy>Joel Romero</cp:lastModifiedBy>
  <cp:revision>74</cp:revision>
  <cp:lastPrinted>2016-05-11T21:02:00Z</cp:lastPrinted>
  <dcterms:created xsi:type="dcterms:W3CDTF">2016-05-04T22:31:00Z</dcterms:created>
  <dcterms:modified xsi:type="dcterms:W3CDTF">2016-08-05T19:27:00Z</dcterms:modified>
</cp:coreProperties>
</file>